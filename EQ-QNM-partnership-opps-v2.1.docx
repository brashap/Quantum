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276F5" w14:textId="30980DCC" w:rsidR="007C41AC" w:rsidRPr="007C41AC" w:rsidRDefault="007C41AC" w:rsidP="007C41AC">
      <w:pPr>
        <w:jc w:val="center"/>
        <w:rPr>
          <w:b/>
          <w:bCs/>
          <w:sz w:val="28"/>
          <w:szCs w:val="28"/>
        </w:rPr>
      </w:pPr>
      <w:r w:rsidRPr="007C41AC">
        <w:rPr>
          <w:b/>
          <w:bCs/>
          <w:sz w:val="28"/>
          <w:szCs w:val="28"/>
        </w:rPr>
        <w:t>QNM and Elevate Quantum Partnership Opportunities</w:t>
      </w:r>
    </w:p>
    <w:p w14:paraId="1C582A29" w14:textId="0AB9AE5A" w:rsidR="00EC4C24" w:rsidRPr="007C41AC" w:rsidRDefault="00EC4C24" w:rsidP="00EC4C24">
      <w:pPr>
        <w:rPr>
          <w:b/>
          <w:bCs/>
          <w:u w:val="single"/>
        </w:rPr>
      </w:pPr>
      <w:commentRangeStart w:id="0"/>
      <w:r w:rsidRPr="007C41AC">
        <w:rPr>
          <w:b/>
          <w:bCs/>
          <w:u w:val="single"/>
        </w:rPr>
        <w:t>New Mexico Quantum Maker Space</w:t>
      </w:r>
      <w:commentRangeEnd w:id="0"/>
      <w:r w:rsidR="005F2DD3">
        <w:rPr>
          <w:rStyle w:val="CommentReference"/>
        </w:rPr>
        <w:commentReference w:id="0"/>
      </w:r>
    </w:p>
    <w:p w14:paraId="745A550B" w14:textId="16C94D4F" w:rsidR="007C41AC" w:rsidRDefault="00F422CE" w:rsidP="007C41AC">
      <w:pPr>
        <w:spacing w:after="0"/>
      </w:pPr>
      <w:r>
        <w:rPr>
          <w:b/>
          <w:bCs/>
        </w:rPr>
        <w:t>Goal</w:t>
      </w:r>
      <w:r w:rsidR="007C41AC">
        <w:t xml:space="preserve">: Establish and launch a dedicated joint Quantum Information Science &amp; Technology Maker Space </w:t>
      </w:r>
    </w:p>
    <w:p w14:paraId="286A6A9B" w14:textId="17EE96AB" w:rsidR="007C41AC" w:rsidRDefault="007C41AC" w:rsidP="003F327E">
      <w:pPr>
        <w:pStyle w:val="ListParagraph"/>
        <w:numPr>
          <w:ilvl w:val="0"/>
          <w:numId w:val="2"/>
        </w:numPr>
      </w:pPr>
      <w:r>
        <w:t xml:space="preserve">Build dedicated, modern infrastructure for quantum </w:t>
      </w:r>
      <w:r w:rsidR="003F327E">
        <w:t xml:space="preserve">information science and </w:t>
      </w:r>
      <w:r>
        <w:t xml:space="preserve">technologies </w:t>
      </w:r>
      <w:r w:rsidR="003F327E">
        <w:t>(QIST) that is based</w:t>
      </w:r>
      <w:r w:rsidR="003F327E" w:rsidRPr="003F327E">
        <w:t xml:space="preserve"> in Albuquerque</w:t>
      </w:r>
      <w:ins w:id="1" w:author="Ivan Deutsch" w:date="2023-11-21T15:35:00Z">
        <w:r w:rsidR="002F3B52">
          <w:t>,</w:t>
        </w:r>
      </w:ins>
      <w:r w:rsidR="003F327E" w:rsidRPr="003F327E">
        <w:t xml:space="preserve"> </w:t>
      </w:r>
      <w:ins w:id="2" w:author="Ivan Deutsch" w:date="2023-11-21T15:35:00Z">
        <w:r w:rsidR="002F3B52">
          <w:t xml:space="preserve">New </w:t>
        </w:r>
        <w:del w:id="3" w:author="Douglass, Jake Spencer" w:date="2023-11-21T16:01:00Z">
          <w:r w:rsidR="002F3B52" w:rsidDel="003C5940">
            <w:delText>Meixco</w:delText>
          </w:r>
        </w:del>
      </w:ins>
      <w:ins w:id="4" w:author="Douglass, Jake Spencer" w:date="2023-11-21T16:01:00Z">
        <w:r w:rsidR="003C5940">
          <w:t>Mexico</w:t>
        </w:r>
      </w:ins>
      <w:ins w:id="5" w:author="Ivan Deutsch" w:date="2023-11-21T15:35:00Z">
        <w:r w:rsidR="002F3B52">
          <w:t xml:space="preserve"> (NM) </w:t>
        </w:r>
      </w:ins>
      <w:r w:rsidR="003F327E" w:rsidRPr="003F327E">
        <w:t>and operated jointly through the Quantum New Mexico Institute</w:t>
      </w:r>
      <w:r w:rsidR="003F327E">
        <w:t xml:space="preserve"> (QNM-I). T</w:t>
      </w:r>
      <w:r w:rsidR="003F327E" w:rsidRPr="003F327E">
        <w:t xml:space="preserve">his space will serve as the primary hub for </w:t>
      </w:r>
      <w:r w:rsidR="003F327E">
        <w:t>QIST</w:t>
      </w:r>
      <w:r w:rsidR="003F327E" w:rsidRPr="003F327E">
        <w:t xml:space="preserve"> operations in NM </w:t>
      </w:r>
      <w:del w:id="6" w:author="Ivan Deutsch" w:date="2023-11-21T15:37:00Z">
        <w:r w:rsidR="003F327E" w:rsidRPr="003F327E" w:rsidDel="002F3B52">
          <w:delText xml:space="preserve">but </w:delText>
        </w:r>
      </w:del>
      <w:ins w:id="7" w:author="Ivan Deutsch" w:date="2023-11-21T15:37:00Z">
        <w:r w:rsidR="002F3B52">
          <w:t>and</w:t>
        </w:r>
        <w:r w:rsidR="002F3B52" w:rsidRPr="003F327E">
          <w:t xml:space="preserve"> </w:t>
        </w:r>
      </w:ins>
      <w:r w:rsidR="003F327E" w:rsidRPr="003F327E">
        <w:t>will be representative of partners across the state.</w:t>
      </w:r>
    </w:p>
    <w:p w14:paraId="058EF690" w14:textId="1ADC6AE1" w:rsidR="007C41AC" w:rsidRDefault="007C41AC" w:rsidP="007C41AC">
      <w:pPr>
        <w:pStyle w:val="ListParagraph"/>
        <w:numPr>
          <w:ilvl w:val="0"/>
          <w:numId w:val="2"/>
        </w:numPr>
        <w:spacing w:after="0"/>
      </w:pPr>
      <w:r>
        <w:t>Provide space to support joint research and development activities to advance QIST technologies of interest to core NM stakeholders and strategic partners. Space would include next-generation technology testbeds</w:t>
      </w:r>
      <w:r w:rsidR="003F327E">
        <w:t>,</w:t>
      </w:r>
      <w:r>
        <w:t xml:space="preserve"> lab space to support joint strategic QIST programs, </w:t>
      </w:r>
      <w:r w:rsidR="003F327E">
        <w:t xml:space="preserve">and </w:t>
      </w:r>
      <w:r w:rsidRPr="007C41AC">
        <w:t>offices</w:t>
      </w:r>
      <w:r w:rsidR="003F327E">
        <w:t xml:space="preserve"> for QNM partners</w:t>
      </w:r>
      <w:r>
        <w:t xml:space="preserve">. </w:t>
      </w:r>
      <w:r w:rsidR="003F327E">
        <w:t xml:space="preserve">Will serve as the first joint R&amp;D space for </w:t>
      </w:r>
      <w:del w:id="8" w:author="Ivan Deutsch" w:date="2023-11-21T15:37:00Z">
        <w:r w:rsidR="003F327E" w:rsidDel="002F3B52">
          <w:delText xml:space="preserve">quantum </w:delText>
        </w:r>
      </w:del>
      <w:ins w:id="9" w:author="Ivan Deutsch" w:date="2023-11-21T15:37:00Z">
        <w:r w:rsidR="002F3B52">
          <w:t xml:space="preserve">QIST </w:t>
        </w:r>
      </w:ins>
      <w:r w:rsidR="003F327E">
        <w:t xml:space="preserve">that serves the entire state. </w:t>
      </w:r>
      <w:r>
        <w:t xml:space="preserve">Space to account for </w:t>
      </w:r>
      <w:commentRangeStart w:id="10"/>
      <w:r>
        <w:t xml:space="preserve">~1/3 of building footprint. </w:t>
      </w:r>
      <w:commentRangeEnd w:id="10"/>
      <w:r w:rsidR="002A518F">
        <w:rPr>
          <w:rStyle w:val="CommentReference"/>
        </w:rPr>
        <w:commentReference w:id="10"/>
      </w:r>
    </w:p>
    <w:p w14:paraId="19E85894" w14:textId="2E1A9750" w:rsidR="00761898" w:rsidRDefault="00761898" w:rsidP="00761898">
      <w:pPr>
        <w:pStyle w:val="ListParagraph"/>
        <w:numPr>
          <w:ilvl w:val="1"/>
          <w:numId w:val="2"/>
        </w:numPr>
        <w:spacing w:after="0"/>
      </w:pPr>
      <w:commentRangeStart w:id="11"/>
      <w:r w:rsidRPr="00387DA8">
        <w:rPr>
          <w:b/>
          <w:bCs/>
        </w:rPr>
        <w:t xml:space="preserve">Sandia </w:t>
      </w:r>
      <w:commentRangeStart w:id="12"/>
      <w:r w:rsidRPr="00387DA8">
        <w:rPr>
          <w:b/>
          <w:bCs/>
        </w:rPr>
        <w:t xml:space="preserve">Trapped Ion Experimental Team </w:t>
      </w:r>
      <w:commentRangeEnd w:id="12"/>
      <w:r w:rsidR="003704FE">
        <w:rPr>
          <w:rStyle w:val="CommentReference"/>
        </w:rPr>
        <w:commentReference w:id="12"/>
      </w:r>
      <w:r w:rsidR="00387DA8">
        <w:rPr>
          <w:b/>
          <w:bCs/>
        </w:rPr>
        <w:t>Lab</w:t>
      </w:r>
      <w:commentRangeEnd w:id="11"/>
      <w:r w:rsidR="00CC2307">
        <w:rPr>
          <w:rStyle w:val="CommentReference"/>
        </w:rPr>
        <w:commentReference w:id="11"/>
      </w:r>
      <w:r>
        <w:t>: ~2400 sq ft total. 2000 sq ft lab space to support 3-</w:t>
      </w:r>
      <w:r w:rsidR="00FD0745">
        <w:t>4</w:t>
      </w:r>
      <w:r>
        <w:t xml:space="preserve"> simultaneous </w:t>
      </w:r>
      <w:r w:rsidR="00387DA8">
        <w:t xml:space="preserve">experiments, 200 sq ft side room for prep (soldering, baking vacuum chambers, etc.), 200 sq ft cleanroom for packaging. HVAC requirements of +/- 2 degrees, chilled water. Equipment would include lasers, racks for control electronics, test equipment, optical tables, cryostats, etc. </w:t>
      </w:r>
    </w:p>
    <w:p w14:paraId="7E7B0A00" w14:textId="1C0DB606" w:rsidR="00387DA8" w:rsidRDefault="00387DA8" w:rsidP="00761898">
      <w:pPr>
        <w:pStyle w:val="ListParagraph"/>
        <w:numPr>
          <w:ilvl w:val="1"/>
          <w:numId w:val="2"/>
        </w:numPr>
        <w:spacing w:after="0"/>
      </w:pPr>
      <w:r>
        <w:rPr>
          <w:b/>
          <w:bCs/>
        </w:rPr>
        <w:t xml:space="preserve">Sandia </w:t>
      </w:r>
      <w:commentRangeStart w:id="13"/>
      <w:r>
        <w:rPr>
          <w:b/>
          <w:bCs/>
        </w:rPr>
        <w:t>Trapped Atom Experimental Team</w:t>
      </w:r>
      <w:r>
        <w:t xml:space="preserve"> </w:t>
      </w:r>
      <w:commentRangeEnd w:id="13"/>
      <w:r w:rsidR="003704FE">
        <w:rPr>
          <w:rStyle w:val="CommentReference"/>
        </w:rPr>
        <w:commentReference w:id="13"/>
      </w:r>
      <w:r w:rsidRPr="00387DA8">
        <w:rPr>
          <w:b/>
          <w:bCs/>
        </w:rPr>
        <w:t>Lab</w:t>
      </w:r>
      <w:r>
        <w:t xml:space="preserve">: </w:t>
      </w:r>
      <w:r w:rsidR="00FD0745">
        <w:t xml:space="preserve">~2000 sq ft total. 1800 sq ft lab space to support 3-4 simultaneous experiments and 200 sq ft side room for prep (soldering, baking vacuum chambers, etc.). Shared cleanroom space with </w:t>
      </w:r>
      <w:ins w:id="14" w:author="Douglass, Jake Spencer" w:date="2023-11-22T08:33:00Z">
        <w:r w:rsidR="003704FE">
          <w:t xml:space="preserve">Trapped </w:t>
        </w:r>
      </w:ins>
      <w:r w:rsidR="00FD0745">
        <w:t xml:space="preserve">Ion Lab (see above). HVAC requirements of +/- 2 degrees, chilled water. Equipment would include optical tables, vacuum equipment, lasers, and enabling technology. </w:t>
      </w:r>
    </w:p>
    <w:p w14:paraId="6DDEAECF" w14:textId="2CD36FE1" w:rsidR="00FD0745" w:rsidRDefault="00FD0745" w:rsidP="00FD0745">
      <w:pPr>
        <w:pStyle w:val="ListParagraph"/>
        <w:numPr>
          <w:ilvl w:val="1"/>
          <w:numId w:val="2"/>
        </w:numPr>
        <w:spacing w:after="0"/>
      </w:pPr>
      <w:r>
        <w:rPr>
          <w:b/>
          <w:bCs/>
        </w:rPr>
        <w:t>LANL Trapped Atom Experimental Lab</w:t>
      </w:r>
      <w:ins w:id="15" w:author="Douglass, Jake Spencer" w:date="2023-11-21T16:02:00Z">
        <w:r w:rsidR="003C5940">
          <w:rPr>
            <w:b/>
            <w:bCs/>
          </w:rPr>
          <w:t>(s)</w:t>
        </w:r>
      </w:ins>
      <w:r w:rsidRPr="00FD0745">
        <w:t>:</w:t>
      </w:r>
      <w:r>
        <w:t xml:space="preserve"> @Mike Martin</w:t>
      </w:r>
      <w:r w:rsidR="00CC2307">
        <w:t xml:space="preserve"> and @Mike Rabin. </w:t>
      </w:r>
    </w:p>
    <w:p w14:paraId="3AC83AA1" w14:textId="22271336" w:rsidR="00CC2307" w:rsidRDefault="00CC2307" w:rsidP="00FD0745">
      <w:pPr>
        <w:pStyle w:val="ListParagraph"/>
        <w:numPr>
          <w:ilvl w:val="1"/>
          <w:numId w:val="2"/>
        </w:numPr>
        <w:spacing w:after="0"/>
      </w:pPr>
      <w:commentRangeStart w:id="16"/>
      <w:r>
        <w:rPr>
          <w:b/>
          <w:bCs/>
        </w:rPr>
        <w:t>UNM Experimental Lab</w:t>
      </w:r>
      <w:ins w:id="17" w:author="Douglass, Jake Spencer" w:date="2023-11-21T16:02:00Z">
        <w:r w:rsidR="003C5940">
          <w:rPr>
            <w:b/>
            <w:bCs/>
          </w:rPr>
          <w:t>(s)</w:t>
        </w:r>
      </w:ins>
      <w:r w:rsidRPr="00CC2307">
        <w:t>:</w:t>
      </w:r>
      <w:r>
        <w:t xml:space="preserve"> @Ivan </w:t>
      </w:r>
      <w:r w:rsidRPr="00CC2307">
        <w:t>Deutsch</w:t>
      </w:r>
      <w:r>
        <w:t xml:space="preserve"> and @Dave Hanson</w:t>
      </w:r>
      <w:commentRangeEnd w:id="16"/>
      <w:r w:rsidR="002F3B52">
        <w:rPr>
          <w:rStyle w:val="CommentReference"/>
        </w:rPr>
        <w:commentReference w:id="16"/>
      </w:r>
    </w:p>
    <w:p w14:paraId="2C2D680C" w14:textId="4873B44C" w:rsidR="00CC2307" w:rsidRDefault="007C41AC" w:rsidP="00CC2307">
      <w:pPr>
        <w:pStyle w:val="ListParagraph"/>
        <w:numPr>
          <w:ilvl w:val="0"/>
          <w:numId w:val="2"/>
        </w:numPr>
        <w:spacing w:after="0"/>
      </w:pPr>
      <w:r>
        <w:t xml:space="preserve">Provide </w:t>
      </w:r>
      <w:r w:rsidR="00E45ADA">
        <w:t>platform</w:t>
      </w:r>
      <w:r>
        <w:t xml:space="preserve"> to engage and host leading quantum industry QIST technologies and platforms</w:t>
      </w:r>
      <w:r w:rsidR="003F327E">
        <w:t xml:space="preserve">, helping drive engagement with established QIST industry and fostering the development of a dedicated industrial quantum complex in New Mexico. Additionally, provide </w:t>
      </w:r>
      <w:r w:rsidRPr="007C41AC">
        <w:t>co-working space</w:t>
      </w:r>
      <w:r w:rsidR="003F327E">
        <w:t xml:space="preserve"> that</w:t>
      </w:r>
      <w:r w:rsidRPr="007C41AC">
        <w:t xml:space="preserve"> designed to bring together the community and drive QIS economic development in the state. </w:t>
      </w:r>
      <w:r w:rsidR="003F327E">
        <w:t xml:space="preserve">Space to account for </w:t>
      </w:r>
      <w:commentRangeStart w:id="18"/>
      <w:r w:rsidR="003F327E">
        <w:t>~1/3 of building footprint</w:t>
      </w:r>
      <w:commentRangeEnd w:id="18"/>
      <w:r w:rsidR="002A518F">
        <w:rPr>
          <w:rStyle w:val="CommentReference"/>
        </w:rPr>
        <w:commentReference w:id="18"/>
      </w:r>
      <w:r w:rsidR="003F327E">
        <w:t>.</w:t>
      </w:r>
    </w:p>
    <w:p w14:paraId="252AE0AA" w14:textId="7CFD5AE0" w:rsidR="003F327E" w:rsidRDefault="003F327E" w:rsidP="007C41AC">
      <w:pPr>
        <w:pStyle w:val="ListParagraph"/>
        <w:numPr>
          <w:ilvl w:val="0"/>
          <w:numId w:val="2"/>
        </w:numPr>
        <w:spacing w:after="0"/>
      </w:pPr>
      <w:commentRangeStart w:id="19"/>
      <w:r>
        <w:t xml:space="preserve">Provide dedicated lab space, lecture halls, and learning platforms to promote QIST workforce development activities in NM. Through a dedicated workforce development </w:t>
      </w:r>
      <w:r w:rsidR="00AF6BB8">
        <w:t>Center,</w:t>
      </w:r>
      <w:r>
        <w:t xml:space="preserve"> we can break down the high barriers of entry, leverage the world class experts in NM to teach the next generation, and expand diversity in the field by engaging underserved communities in the state. </w:t>
      </w:r>
      <w:commentRangeEnd w:id="19"/>
      <w:r w:rsidR="00692953">
        <w:rPr>
          <w:rStyle w:val="CommentReference"/>
        </w:rPr>
        <w:commentReference w:id="19"/>
      </w:r>
      <w:r w:rsidR="00AF6BB8">
        <w:t xml:space="preserve">Space to account for </w:t>
      </w:r>
      <w:commentRangeStart w:id="20"/>
      <w:r w:rsidR="00AF6BB8">
        <w:t>~1/3 of building footprint.</w:t>
      </w:r>
      <w:commentRangeEnd w:id="20"/>
      <w:r w:rsidR="002A518F">
        <w:rPr>
          <w:rStyle w:val="CommentReference"/>
        </w:rPr>
        <w:commentReference w:id="20"/>
      </w:r>
    </w:p>
    <w:p w14:paraId="4357D030" w14:textId="00CB1BD4" w:rsidR="007C41AC" w:rsidRPr="004B5D60" w:rsidRDefault="00F422CE" w:rsidP="007C41AC">
      <w:pPr>
        <w:spacing w:after="0"/>
      </w:pPr>
      <w:r>
        <w:rPr>
          <w:b/>
          <w:bCs/>
        </w:rPr>
        <w:t>Partners</w:t>
      </w:r>
      <w:r w:rsidR="007C41AC">
        <w:rPr>
          <w:b/>
          <w:bCs/>
        </w:rPr>
        <w:t xml:space="preserve">: </w:t>
      </w:r>
      <w:r w:rsidR="003F327E">
        <w:t xml:space="preserve">Bring together stakeholders across the State to ensure </w:t>
      </w:r>
      <w:r w:rsidR="007C41AC">
        <w:t xml:space="preserve"> </w:t>
      </w:r>
    </w:p>
    <w:p w14:paraId="230C43BB" w14:textId="481F2EF2" w:rsidR="003704FE" w:rsidRDefault="003704FE" w:rsidP="007C41AC">
      <w:pPr>
        <w:pStyle w:val="ListParagraph"/>
        <w:numPr>
          <w:ilvl w:val="0"/>
          <w:numId w:val="2"/>
        </w:numPr>
        <w:spacing w:after="0"/>
      </w:pPr>
      <w:commentRangeStart w:id="21"/>
      <w:r>
        <w:t xml:space="preserve">Co-led </w:t>
      </w:r>
      <w:commentRangeEnd w:id="21"/>
      <w:r>
        <w:rPr>
          <w:rStyle w:val="CommentReference"/>
        </w:rPr>
        <w:commentReference w:id="21"/>
      </w:r>
      <w:r>
        <w:t xml:space="preserve">by UNM (Dave Hanson/ Ivan Deutsch), Sandia (Setso Metodi/ Jake Douglass), and LANL (Mike Rabin/ Mike Martin) </w:t>
      </w:r>
    </w:p>
    <w:p w14:paraId="1ADAA326" w14:textId="3A1DC49B" w:rsidR="007C41AC" w:rsidRDefault="007C41AC" w:rsidP="007C41AC">
      <w:pPr>
        <w:pStyle w:val="ListParagraph"/>
        <w:numPr>
          <w:ilvl w:val="0"/>
          <w:numId w:val="2"/>
        </w:numPr>
        <w:spacing w:after="0"/>
      </w:pPr>
      <w:r>
        <w:t>Academic Institutions (UNM</w:t>
      </w:r>
      <w:r w:rsidR="00F472A0">
        <w:t xml:space="preserve">, NMSU, NMT, CNM, </w:t>
      </w:r>
      <w:commentRangeStart w:id="22"/>
      <w:r w:rsidR="00F472A0">
        <w:t xml:space="preserve">others?) </w:t>
      </w:r>
      <w:commentRangeEnd w:id="22"/>
      <w:r w:rsidR="00692953">
        <w:rPr>
          <w:rStyle w:val="CommentReference"/>
        </w:rPr>
        <w:commentReference w:id="22"/>
      </w:r>
    </w:p>
    <w:p w14:paraId="50B196E3" w14:textId="70E5F9D8" w:rsidR="007C41AC" w:rsidRDefault="007C41AC" w:rsidP="007C41AC">
      <w:pPr>
        <w:pStyle w:val="ListParagraph"/>
        <w:numPr>
          <w:ilvl w:val="0"/>
          <w:numId w:val="2"/>
        </w:numPr>
        <w:spacing w:after="0"/>
      </w:pPr>
      <w:r>
        <w:t>National Labs (Sandia</w:t>
      </w:r>
      <w:r w:rsidR="00F472A0">
        <w:t xml:space="preserve"> Labs, Los Alamos National Labs, A</w:t>
      </w:r>
      <w:r w:rsidR="00AF6BB8">
        <w:t xml:space="preserve">ir Force Research Lab) </w:t>
      </w:r>
    </w:p>
    <w:p w14:paraId="47F65124" w14:textId="77777777" w:rsidR="007C41AC" w:rsidRDefault="007C41AC" w:rsidP="007C41AC">
      <w:pPr>
        <w:pStyle w:val="ListParagraph"/>
        <w:numPr>
          <w:ilvl w:val="0"/>
          <w:numId w:val="2"/>
        </w:numPr>
        <w:spacing w:after="0"/>
      </w:pPr>
      <w:r>
        <w:t xml:space="preserve">Government (NM EDD, MRCOGS, City of </w:t>
      </w:r>
      <w:proofErr w:type="spellStart"/>
      <w:r>
        <w:t>Abq</w:t>
      </w:r>
      <w:proofErr w:type="spellEnd"/>
      <w:r>
        <w:t xml:space="preserve">, etc.) </w:t>
      </w:r>
    </w:p>
    <w:p w14:paraId="4F93A147" w14:textId="203E6032" w:rsidR="007C41AC" w:rsidRDefault="007C41AC" w:rsidP="007C41AC">
      <w:pPr>
        <w:pStyle w:val="ListParagraph"/>
        <w:numPr>
          <w:ilvl w:val="0"/>
          <w:numId w:val="2"/>
        </w:numPr>
        <w:spacing w:after="0"/>
      </w:pPr>
      <w:commentRangeStart w:id="23"/>
      <w:r>
        <w:t>Community (Roadrunner Studios, Dale Decker &amp; Team, etc.)</w:t>
      </w:r>
      <w:commentRangeEnd w:id="23"/>
      <w:r w:rsidR="00AF6BB8">
        <w:rPr>
          <w:rStyle w:val="CommentReference"/>
        </w:rPr>
        <w:commentReference w:id="23"/>
      </w:r>
    </w:p>
    <w:p w14:paraId="13FD176A" w14:textId="169636A5" w:rsidR="00AF6BB8" w:rsidRPr="00AF6BB8" w:rsidRDefault="00AF6BB8" w:rsidP="00AF6BB8">
      <w:pPr>
        <w:spacing w:after="0"/>
        <w:rPr>
          <w:b/>
          <w:bCs/>
        </w:rPr>
      </w:pPr>
      <w:commentRangeStart w:id="24"/>
      <w:r w:rsidRPr="00AF6BB8">
        <w:rPr>
          <w:b/>
          <w:bCs/>
        </w:rPr>
        <w:t xml:space="preserve">Metrics </w:t>
      </w:r>
      <w:commentRangeEnd w:id="24"/>
      <w:r>
        <w:rPr>
          <w:rStyle w:val="CommentReference"/>
        </w:rPr>
        <w:commentReference w:id="24"/>
      </w:r>
      <w:r w:rsidRPr="00AF6BB8">
        <w:rPr>
          <w:b/>
          <w:bCs/>
        </w:rPr>
        <w:t xml:space="preserve">of Success: </w:t>
      </w:r>
    </w:p>
    <w:p w14:paraId="085E7B2D" w14:textId="602F47F1" w:rsidR="007A6D59" w:rsidRDefault="007A6D59" w:rsidP="007A6D59">
      <w:pPr>
        <w:pStyle w:val="ListParagraph"/>
        <w:numPr>
          <w:ilvl w:val="0"/>
          <w:numId w:val="2"/>
        </w:numPr>
        <w:spacing w:after="0"/>
      </w:pPr>
      <w:r>
        <w:lastRenderedPageBreak/>
        <w:t>Bring x (4?) established QIS companies to the state of NM to perform meaningful work in the next 3</w:t>
      </w:r>
      <w:r w:rsidR="002A518F">
        <w:t>-5</w:t>
      </w:r>
      <w:r>
        <w:t xml:space="preserve"> years</w:t>
      </w:r>
      <w:r w:rsidR="002A518F">
        <w:t>.</w:t>
      </w:r>
    </w:p>
    <w:p w14:paraId="2BA82D0A" w14:textId="77777777" w:rsidR="007A6D59" w:rsidRDefault="007A6D59" w:rsidP="007A6D59">
      <w:pPr>
        <w:pStyle w:val="ListParagraph"/>
        <w:numPr>
          <w:ilvl w:val="0"/>
          <w:numId w:val="2"/>
        </w:numPr>
        <w:spacing w:after="0"/>
      </w:pPr>
      <w:r>
        <w:t xml:space="preserve">Train x students in the facility over the next x years </w:t>
      </w:r>
    </w:p>
    <w:p w14:paraId="3A3C9BB8" w14:textId="092DB887" w:rsidR="007A6D59" w:rsidRDefault="007A6D59" w:rsidP="007A6D59">
      <w:pPr>
        <w:pStyle w:val="ListParagraph"/>
        <w:numPr>
          <w:ilvl w:val="0"/>
          <w:numId w:val="2"/>
        </w:numPr>
        <w:spacing w:after="0"/>
      </w:pPr>
      <w:r>
        <w:t xml:space="preserve">Expand QNM partnerships to x new NM </w:t>
      </w:r>
      <w:r w:rsidR="00055CAF">
        <w:t>partners.</w:t>
      </w:r>
      <w:r>
        <w:t xml:space="preserve"> </w:t>
      </w:r>
    </w:p>
    <w:p w14:paraId="1BBB1097" w14:textId="4CF80FE9" w:rsidR="00AF6BB8" w:rsidRDefault="00AF6BB8" w:rsidP="00AF6BB8">
      <w:pPr>
        <w:pStyle w:val="ListParagraph"/>
        <w:numPr>
          <w:ilvl w:val="0"/>
          <w:numId w:val="2"/>
        </w:numPr>
        <w:spacing w:after="0"/>
      </w:pPr>
      <w:r>
        <w:t>Launch x labs of multi-institutional teams to help drive engagement and prepare next gen workforce</w:t>
      </w:r>
    </w:p>
    <w:p w14:paraId="6387469E" w14:textId="6DD49B3E" w:rsidR="00AF6BB8" w:rsidRDefault="00AF6BB8" w:rsidP="00AF6BB8">
      <w:pPr>
        <w:pStyle w:val="ListParagraph"/>
        <w:numPr>
          <w:ilvl w:val="0"/>
          <w:numId w:val="2"/>
        </w:numPr>
        <w:spacing w:after="0"/>
      </w:pPr>
      <w:r>
        <w:t>Bring x experimental faculty hires to the state to help maintain academic leadership in the field</w:t>
      </w:r>
    </w:p>
    <w:p w14:paraId="5FE98E9A" w14:textId="23BA8BA1" w:rsidR="00E45ADA" w:rsidRPr="00E45ADA" w:rsidRDefault="00F422CE" w:rsidP="00E45ADA">
      <w:pPr>
        <w:spacing w:after="0"/>
        <w:rPr>
          <w:b/>
          <w:bCs/>
        </w:rPr>
      </w:pPr>
      <w:r>
        <w:rPr>
          <w:b/>
          <w:bCs/>
        </w:rPr>
        <w:t>Motivation and Value Propositions</w:t>
      </w:r>
      <w:r w:rsidR="00E45ADA">
        <w:rPr>
          <w:b/>
          <w:bCs/>
        </w:rPr>
        <w:t xml:space="preserve">  </w:t>
      </w:r>
    </w:p>
    <w:p w14:paraId="10C55DAB" w14:textId="14104701" w:rsidR="00E45ADA" w:rsidRDefault="00E45ADA" w:rsidP="00E45ADA">
      <w:pPr>
        <w:pStyle w:val="ListParagraph"/>
        <w:numPr>
          <w:ilvl w:val="0"/>
          <w:numId w:val="2"/>
        </w:numPr>
        <w:spacing w:after="0"/>
      </w:pPr>
      <w:r>
        <w:t xml:space="preserve">Builds on over 25 years and over </w:t>
      </w:r>
      <w:commentRangeStart w:id="25"/>
      <w:r>
        <w:t>$</w:t>
      </w:r>
      <w:r w:rsidR="00084E2B">
        <w:t>4</w:t>
      </w:r>
      <w:r>
        <w:t xml:space="preserve">00M </w:t>
      </w:r>
      <w:commentRangeEnd w:id="25"/>
      <w:r w:rsidR="007A6D59">
        <w:rPr>
          <w:rStyle w:val="CommentReference"/>
        </w:rPr>
        <w:commentReference w:id="25"/>
      </w:r>
      <w:r>
        <w:t>of investments in QIST at UNM, Sandia, and LANL</w:t>
      </w:r>
    </w:p>
    <w:p w14:paraId="60EA0D21" w14:textId="039AB607" w:rsidR="00E45ADA" w:rsidRDefault="00E45ADA" w:rsidP="00E45ADA">
      <w:pPr>
        <w:pStyle w:val="ListParagraph"/>
        <w:numPr>
          <w:ilvl w:val="0"/>
          <w:numId w:val="2"/>
        </w:numPr>
        <w:spacing w:after="0"/>
      </w:pPr>
      <w:r>
        <w:t>Will serve as the focal point to create a regional QIST industrial sector, driving economic impact in an area where NM is currently a world-leader</w:t>
      </w:r>
      <w:r w:rsidR="00084E2B">
        <w:t xml:space="preserve"> but in jeopardy of losing our leadership</w:t>
      </w:r>
      <w:r>
        <w:t>.</w:t>
      </w:r>
    </w:p>
    <w:p w14:paraId="5900AE49" w14:textId="326B099B" w:rsidR="00E45ADA" w:rsidRDefault="00E45ADA" w:rsidP="00E45ADA">
      <w:pPr>
        <w:pStyle w:val="ListParagraph"/>
        <w:numPr>
          <w:ilvl w:val="0"/>
          <w:numId w:val="2"/>
        </w:numPr>
        <w:spacing w:after="0"/>
      </w:pPr>
      <w:r>
        <w:t xml:space="preserve">Through dedicated efforts can truly expand diversity and inclusion in the field, providing new opportunities in high tech jobs for NM residents. Keep great minds in NM! </w:t>
      </w:r>
    </w:p>
    <w:p w14:paraId="4D035296" w14:textId="670D6B83" w:rsidR="00E45ADA" w:rsidRDefault="00E45ADA" w:rsidP="00F63D3C">
      <w:pPr>
        <w:pStyle w:val="ListParagraph"/>
        <w:numPr>
          <w:ilvl w:val="0"/>
          <w:numId w:val="2"/>
        </w:numPr>
        <w:spacing w:after="0"/>
      </w:pPr>
      <w:r>
        <w:t xml:space="preserve">Remove barriers to entry and roadblocks to growth for QIST companies. </w:t>
      </w:r>
      <w:r w:rsidRPr="00E45ADA">
        <w:t xml:space="preserve">Access to fabs </w:t>
      </w:r>
      <w:r>
        <w:t xml:space="preserve">(CINT, MESA, etc.) </w:t>
      </w:r>
      <w:r w:rsidRPr="00E45ADA">
        <w:t>could be a differentiating thing for new businesses</w:t>
      </w:r>
      <w:r>
        <w:t>. Additionally, e</w:t>
      </w:r>
      <w:r w:rsidRPr="00E45ADA">
        <w:t>nvironmental testing capabilities for sensing such as radiation, fog tunnel, flight tests could all be relevant</w:t>
      </w:r>
      <w:r>
        <w:t>.</w:t>
      </w:r>
    </w:p>
    <w:p w14:paraId="3C81674C" w14:textId="77777777" w:rsidR="0042451C" w:rsidRDefault="0042451C" w:rsidP="0042451C">
      <w:pPr>
        <w:pStyle w:val="ListParagraph"/>
        <w:numPr>
          <w:ilvl w:val="0"/>
          <w:numId w:val="2"/>
        </w:numPr>
        <w:spacing w:after="0"/>
      </w:pPr>
      <w:r>
        <w:t xml:space="preserve">Become THE region for QIST for national security </w:t>
      </w:r>
    </w:p>
    <w:p w14:paraId="6D9EFA68" w14:textId="77777777" w:rsidR="007C41AC" w:rsidRPr="004B5D60" w:rsidRDefault="007C41AC" w:rsidP="007C41AC">
      <w:pPr>
        <w:spacing w:after="0"/>
      </w:pPr>
      <w:r w:rsidRPr="004B5D60">
        <w:rPr>
          <w:b/>
          <w:bCs/>
        </w:rPr>
        <w:t>Ask</w:t>
      </w:r>
      <w:r>
        <w:rPr>
          <w:b/>
          <w:bCs/>
        </w:rPr>
        <w:t xml:space="preserve">: </w:t>
      </w:r>
      <w:r>
        <w:t>To realize this vision we are requesting the following funds</w:t>
      </w:r>
    </w:p>
    <w:p w14:paraId="06F94AEA" w14:textId="29542CD1" w:rsidR="007C41AC" w:rsidRDefault="007C41AC" w:rsidP="007C41AC">
      <w:pPr>
        <w:pStyle w:val="ListParagraph"/>
        <w:numPr>
          <w:ilvl w:val="0"/>
          <w:numId w:val="2"/>
        </w:numPr>
        <w:spacing w:after="0"/>
      </w:pPr>
      <w:r>
        <w:t>$</w:t>
      </w:r>
      <w:r w:rsidR="00085FD6">
        <w:t>8</w:t>
      </w:r>
      <w:r>
        <w:t>M through Elevate Quantum (</w:t>
      </w:r>
      <w:r w:rsidR="00F472A0">
        <w:t>current</w:t>
      </w:r>
      <w:r>
        <w:t xml:space="preserve"> EQ ask is $</w:t>
      </w:r>
      <w:r w:rsidR="00F472A0">
        <w:t>30</w:t>
      </w:r>
      <w:r>
        <w:t>M</w:t>
      </w:r>
      <w:r w:rsidR="00F472A0">
        <w:t xml:space="preserve"> for CO through MAKE</w:t>
      </w:r>
      <w:r>
        <w:t>)</w:t>
      </w:r>
    </w:p>
    <w:p w14:paraId="74F4994A" w14:textId="7116BF4F" w:rsidR="00EC4C24" w:rsidRDefault="007C41AC" w:rsidP="007C41AC">
      <w:pPr>
        <w:pStyle w:val="ListParagraph"/>
        <w:numPr>
          <w:ilvl w:val="0"/>
          <w:numId w:val="2"/>
        </w:numPr>
        <w:spacing w:after="0"/>
      </w:pPr>
      <w:r>
        <w:t>$</w:t>
      </w:r>
      <w:r w:rsidR="00085FD6">
        <w:t>8</w:t>
      </w:r>
      <w:r>
        <w:t>M through matching funds (</w:t>
      </w:r>
      <w:r w:rsidR="00F472A0">
        <w:t>current</w:t>
      </w:r>
      <w:r>
        <w:t xml:space="preserve"> EQ ask is $</w:t>
      </w:r>
      <w:r w:rsidR="00F472A0">
        <w:t>6</w:t>
      </w:r>
      <w:r>
        <w:t xml:space="preserve">M </w:t>
      </w:r>
      <w:r w:rsidR="00F472A0">
        <w:t>for CO through EQ partners for MAKE)</w:t>
      </w:r>
      <w:r>
        <w:t xml:space="preserve"> </w:t>
      </w:r>
    </w:p>
    <w:p w14:paraId="4D6132D4" w14:textId="77777777" w:rsidR="00085FD6" w:rsidRDefault="00085FD6" w:rsidP="00085FD6">
      <w:pPr>
        <w:pStyle w:val="ListParagraph"/>
        <w:numPr>
          <w:ilvl w:val="1"/>
          <w:numId w:val="2"/>
        </w:numPr>
        <w:spacing w:after="0"/>
      </w:pPr>
      <w:r>
        <w:t xml:space="preserve">$4M for infrastructure and building funds. Support basic infrastructure, capital equipment purchases, etc. </w:t>
      </w:r>
    </w:p>
    <w:p w14:paraId="24E7D6F1" w14:textId="36854AF2" w:rsidR="00085FD6" w:rsidRDefault="00085FD6" w:rsidP="00085FD6">
      <w:pPr>
        <w:pStyle w:val="ListParagraph"/>
        <w:numPr>
          <w:ilvl w:val="1"/>
          <w:numId w:val="2"/>
        </w:numPr>
        <w:spacing w:after="0"/>
      </w:pPr>
      <w:r>
        <w:t>$3M dedicated industry engagement package. Funds directed to industry to establish operations in NM</w:t>
      </w:r>
    </w:p>
    <w:p w14:paraId="64EF9E6A" w14:textId="245C2EE8" w:rsidR="00AF6BB8" w:rsidRPr="005F2DD3" w:rsidRDefault="00085FD6" w:rsidP="005F2DD3">
      <w:pPr>
        <w:pStyle w:val="ListParagraph"/>
        <w:numPr>
          <w:ilvl w:val="1"/>
          <w:numId w:val="2"/>
        </w:numPr>
        <w:spacing w:after="0"/>
      </w:pPr>
      <w:r w:rsidRPr="00AF6BB8">
        <w:t>$</w:t>
      </w:r>
      <w:r>
        <w:t>1M</w:t>
      </w:r>
      <w:r w:rsidRPr="00AF6BB8">
        <w:t xml:space="preserve"> to </w:t>
      </w:r>
      <w:r>
        <w:t>QNM-I</w:t>
      </w:r>
      <w:r w:rsidRPr="00AF6BB8">
        <w:t xml:space="preserve"> to </w:t>
      </w:r>
      <w:r>
        <w:t>support</w:t>
      </w:r>
      <w:r w:rsidRPr="00AF6BB8">
        <w:t xml:space="preserve"> leadership </w:t>
      </w:r>
      <w:r>
        <w:t xml:space="preserve">and administration activities. </w:t>
      </w:r>
    </w:p>
    <w:p w14:paraId="5EE63D95" w14:textId="77777777" w:rsidR="00085FD6" w:rsidRDefault="00085FD6">
      <w:pPr>
        <w:rPr>
          <w:b/>
          <w:bCs/>
          <w:u w:val="single"/>
        </w:rPr>
      </w:pPr>
      <w:r>
        <w:rPr>
          <w:b/>
          <w:bCs/>
          <w:u w:val="single"/>
        </w:rPr>
        <w:br w:type="page"/>
      </w:r>
    </w:p>
    <w:p w14:paraId="339646D2" w14:textId="46023CE0" w:rsidR="00915689" w:rsidRPr="00915689" w:rsidRDefault="00915689" w:rsidP="007C41AC">
      <w:pPr>
        <w:spacing w:before="160" w:after="80"/>
        <w:rPr>
          <w:b/>
          <w:bCs/>
          <w:u w:val="single"/>
        </w:rPr>
      </w:pPr>
      <w:r w:rsidRPr="00915689">
        <w:rPr>
          <w:b/>
          <w:bCs/>
          <w:u w:val="single"/>
        </w:rPr>
        <w:lastRenderedPageBreak/>
        <w:t>Elevate Quantum LAUNCH Start-up Network</w:t>
      </w:r>
    </w:p>
    <w:p w14:paraId="00387298" w14:textId="79B1AB2C" w:rsidR="00915689" w:rsidRDefault="00F422CE" w:rsidP="00915689">
      <w:pPr>
        <w:spacing w:after="0"/>
      </w:pPr>
      <w:r>
        <w:rPr>
          <w:b/>
          <w:bCs/>
        </w:rPr>
        <w:t>Goal</w:t>
      </w:r>
      <w:r w:rsidR="004B5D60">
        <w:t xml:space="preserve">: </w:t>
      </w:r>
      <w:r w:rsidR="00915689">
        <w:t>Partner with Elevate Quantum</w:t>
      </w:r>
      <w:r w:rsidR="004B5D60">
        <w:t xml:space="preserve"> (EQ)</w:t>
      </w:r>
      <w:r w:rsidR="00915689">
        <w:t xml:space="preserve"> to stand up a world class </w:t>
      </w:r>
      <w:r w:rsidR="007C41AC">
        <w:t xml:space="preserve">QIST </w:t>
      </w:r>
      <w:r w:rsidR="00915689">
        <w:t xml:space="preserve">startup accelerator </w:t>
      </w:r>
    </w:p>
    <w:p w14:paraId="7AC5E221" w14:textId="23D41B83" w:rsidR="00915689" w:rsidRDefault="00915689" w:rsidP="00915689">
      <w:pPr>
        <w:pStyle w:val="ListParagraph"/>
        <w:numPr>
          <w:ilvl w:val="0"/>
          <w:numId w:val="2"/>
        </w:numPr>
        <w:spacing w:after="0"/>
      </w:pPr>
      <w:r>
        <w:t>Hosted at the NM Quantum Maker Space, partner with EQ and ecosystem development partners to support quantum industry and launch new ventures</w:t>
      </w:r>
      <w:ins w:id="26" w:author="Ivan Deutsch" w:date="2023-11-21T15:49:00Z">
        <w:r w:rsidR="00191188">
          <w:t>.</w:t>
        </w:r>
      </w:ins>
      <w:r>
        <w:t xml:space="preserve"> </w:t>
      </w:r>
    </w:p>
    <w:p w14:paraId="7A1583F1" w14:textId="1B303AFF" w:rsidR="00915689" w:rsidRDefault="00915689" w:rsidP="00915689">
      <w:pPr>
        <w:pStyle w:val="ListParagraph"/>
        <w:numPr>
          <w:ilvl w:val="0"/>
          <w:numId w:val="2"/>
        </w:numPr>
        <w:spacing w:after="0"/>
      </w:pPr>
      <w:r>
        <w:t>Gain access to a large network of VCs and Angel Investors through EQ partnerships</w:t>
      </w:r>
      <w:ins w:id="27" w:author="Ivan Deutsch" w:date="2023-11-21T15:49:00Z">
        <w:r w:rsidR="00191188">
          <w:t>.</w:t>
        </w:r>
      </w:ins>
      <w:r>
        <w:t xml:space="preserve"> </w:t>
      </w:r>
    </w:p>
    <w:p w14:paraId="1FA549E8" w14:textId="3CCECEB7" w:rsidR="00915689" w:rsidRDefault="00915689" w:rsidP="00915689">
      <w:pPr>
        <w:pStyle w:val="ListParagraph"/>
        <w:numPr>
          <w:ilvl w:val="0"/>
          <w:numId w:val="2"/>
        </w:numPr>
        <w:spacing w:after="0"/>
      </w:pPr>
      <w:r>
        <w:t>Leverage the expertise of the community to develop a quantum business resource hub,</w:t>
      </w:r>
      <w:r w:rsidRPr="00915689">
        <w:t xml:space="preserve"> </w:t>
      </w:r>
      <w:r>
        <w:t>a digital platform offering toolkits and guides on navigating the QIST industry, intellectual property law, regulatory compliance, and market entry strategies.</w:t>
      </w:r>
    </w:p>
    <w:p w14:paraId="64DD174C" w14:textId="4F8CE3A6" w:rsidR="00915689" w:rsidRPr="004B5D60" w:rsidRDefault="00F422CE" w:rsidP="00915689">
      <w:pPr>
        <w:spacing w:after="0"/>
      </w:pPr>
      <w:r>
        <w:rPr>
          <w:b/>
          <w:bCs/>
        </w:rPr>
        <w:t>Partners</w:t>
      </w:r>
      <w:r w:rsidR="004B5D60">
        <w:rPr>
          <w:b/>
          <w:bCs/>
        </w:rPr>
        <w:t xml:space="preserve">: </w:t>
      </w:r>
      <w:r w:rsidR="004B5D60">
        <w:t xml:space="preserve">Bring together partners across NM to spur economic development activities. </w:t>
      </w:r>
    </w:p>
    <w:p w14:paraId="5D7B3729" w14:textId="6071C8E9" w:rsidR="003704FE" w:rsidRDefault="003704FE" w:rsidP="00915689">
      <w:pPr>
        <w:pStyle w:val="ListParagraph"/>
        <w:numPr>
          <w:ilvl w:val="0"/>
          <w:numId w:val="2"/>
        </w:numPr>
        <w:spacing w:after="0"/>
      </w:pPr>
      <w:commentRangeStart w:id="28"/>
      <w:r>
        <w:t xml:space="preserve">Led </w:t>
      </w:r>
      <w:commentRangeEnd w:id="28"/>
      <w:r>
        <w:rPr>
          <w:rStyle w:val="CommentReference"/>
        </w:rPr>
        <w:commentReference w:id="28"/>
      </w:r>
      <w:r>
        <w:t xml:space="preserve">by … </w:t>
      </w:r>
    </w:p>
    <w:p w14:paraId="49758A10" w14:textId="13E54455" w:rsidR="00915689" w:rsidRDefault="00915689" w:rsidP="00915689">
      <w:pPr>
        <w:pStyle w:val="ListParagraph"/>
        <w:numPr>
          <w:ilvl w:val="0"/>
          <w:numId w:val="2"/>
        </w:numPr>
        <w:spacing w:after="0"/>
      </w:pPr>
      <w:r>
        <w:t>Academic Institutions (UNM</w:t>
      </w:r>
      <w:r w:rsidR="004B5D60">
        <w:t xml:space="preserve"> (Rainforest?), NMSU Arrowhead, CNM Ingenuity) </w:t>
      </w:r>
    </w:p>
    <w:p w14:paraId="745B764C" w14:textId="16675F0B" w:rsidR="00915689" w:rsidRDefault="00915689" w:rsidP="00915689">
      <w:pPr>
        <w:pStyle w:val="ListParagraph"/>
        <w:numPr>
          <w:ilvl w:val="0"/>
          <w:numId w:val="2"/>
        </w:numPr>
        <w:spacing w:after="0"/>
      </w:pPr>
      <w:r>
        <w:t>National Labs (Sandia Integrated Partnerships Organization, LANL Feynman Center)</w:t>
      </w:r>
    </w:p>
    <w:p w14:paraId="16B5F1AE" w14:textId="2DEEEAB1" w:rsidR="004B5D60" w:rsidRDefault="004B5D60" w:rsidP="00915689">
      <w:pPr>
        <w:pStyle w:val="ListParagraph"/>
        <w:numPr>
          <w:ilvl w:val="0"/>
          <w:numId w:val="2"/>
        </w:numPr>
        <w:spacing w:after="0"/>
      </w:pPr>
      <w:r>
        <w:t xml:space="preserve">Government (NM EDD, MRCOGS, City of </w:t>
      </w:r>
      <w:proofErr w:type="spellStart"/>
      <w:r>
        <w:t>Abq</w:t>
      </w:r>
      <w:proofErr w:type="spellEnd"/>
      <w:r>
        <w:t xml:space="preserve">, etc.) </w:t>
      </w:r>
    </w:p>
    <w:p w14:paraId="28467EC8" w14:textId="25AA6EBF" w:rsidR="00915689" w:rsidRDefault="00915689" w:rsidP="00915689">
      <w:pPr>
        <w:pStyle w:val="ListParagraph"/>
        <w:numPr>
          <w:ilvl w:val="0"/>
          <w:numId w:val="2"/>
        </w:numPr>
        <w:spacing w:after="0"/>
      </w:pPr>
      <w:r>
        <w:t>Community (Roadrunner Studios, Dale Decker &amp; Team, etc.)</w:t>
      </w:r>
    </w:p>
    <w:p w14:paraId="6EA1B2B5" w14:textId="77777777" w:rsidR="00FB3FA2" w:rsidRPr="00AF6BB8" w:rsidRDefault="00FB3FA2" w:rsidP="00FB3FA2">
      <w:pPr>
        <w:spacing w:after="0"/>
        <w:rPr>
          <w:b/>
          <w:bCs/>
        </w:rPr>
      </w:pPr>
      <w:commentRangeStart w:id="29"/>
      <w:r w:rsidRPr="00AF6BB8">
        <w:rPr>
          <w:b/>
          <w:bCs/>
        </w:rPr>
        <w:t xml:space="preserve">Metrics </w:t>
      </w:r>
      <w:commentRangeEnd w:id="29"/>
      <w:r>
        <w:rPr>
          <w:rStyle w:val="CommentReference"/>
        </w:rPr>
        <w:commentReference w:id="29"/>
      </w:r>
      <w:r w:rsidRPr="00AF6BB8">
        <w:rPr>
          <w:b/>
          <w:bCs/>
        </w:rPr>
        <w:t xml:space="preserve">of Success: </w:t>
      </w:r>
    </w:p>
    <w:p w14:paraId="4C51BE6B" w14:textId="013FA1D9" w:rsidR="00FB3FA2" w:rsidRDefault="00FB3FA2" w:rsidP="00FB3FA2">
      <w:pPr>
        <w:pStyle w:val="ListParagraph"/>
        <w:numPr>
          <w:ilvl w:val="0"/>
          <w:numId w:val="2"/>
        </w:numPr>
        <w:spacing w:after="0"/>
      </w:pPr>
      <w:r>
        <w:t>Launch x new quantum companies</w:t>
      </w:r>
    </w:p>
    <w:p w14:paraId="59344693" w14:textId="6187107B" w:rsidR="00FB3FA2" w:rsidRDefault="00FB3FA2" w:rsidP="00FB3FA2">
      <w:pPr>
        <w:pStyle w:val="ListParagraph"/>
        <w:numPr>
          <w:ilvl w:val="0"/>
          <w:numId w:val="2"/>
        </w:numPr>
        <w:spacing w:after="0"/>
      </w:pPr>
      <w:r>
        <w:t xml:space="preserve">Build and launch coordinated IP strategy </w:t>
      </w:r>
      <w:r w:rsidR="00085FD6">
        <w:t>for state of NM to maximize tech transfer impact</w:t>
      </w:r>
    </w:p>
    <w:p w14:paraId="4DFCB286" w14:textId="5E1AD402" w:rsidR="00FB3FA2" w:rsidRDefault="00FB3FA2" w:rsidP="00FB3FA2">
      <w:pPr>
        <w:pStyle w:val="ListParagraph"/>
        <w:numPr>
          <w:ilvl w:val="0"/>
          <w:numId w:val="2"/>
        </w:numPr>
        <w:spacing w:after="0"/>
      </w:pPr>
      <w:r>
        <w:t xml:space="preserve">Launch of new program through NM business schools </w:t>
      </w:r>
      <w:r w:rsidR="00085FD6">
        <w:t xml:space="preserve">focused on QIST and entrepreneurial activities </w:t>
      </w:r>
    </w:p>
    <w:p w14:paraId="1861A41F" w14:textId="77777777" w:rsidR="00F422CE" w:rsidRPr="00F422CE" w:rsidRDefault="00F422CE" w:rsidP="00F422CE">
      <w:pPr>
        <w:spacing w:after="0"/>
        <w:rPr>
          <w:b/>
          <w:bCs/>
        </w:rPr>
      </w:pPr>
      <w:r w:rsidRPr="00F422CE">
        <w:rPr>
          <w:b/>
          <w:bCs/>
        </w:rPr>
        <w:t xml:space="preserve">Motivation and Value Propositions  </w:t>
      </w:r>
    </w:p>
    <w:p w14:paraId="01C69A50" w14:textId="1F2A8365" w:rsidR="001D2AEE" w:rsidRDefault="001D2AEE" w:rsidP="001D2AEE">
      <w:pPr>
        <w:pStyle w:val="ListParagraph"/>
        <w:numPr>
          <w:ilvl w:val="0"/>
          <w:numId w:val="2"/>
        </w:numPr>
        <w:spacing w:after="0"/>
      </w:pPr>
      <w:r>
        <w:t xml:space="preserve">Provide dedicated support to </w:t>
      </w:r>
      <w:r w:rsidR="0042451C">
        <w:t>aid in tech transfer in a coordinated and impactful way</w:t>
      </w:r>
    </w:p>
    <w:p w14:paraId="49099D5C" w14:textId="5A076A72" w:rsidR="0042451C" w:rsidRDefault="0042451C" w:rsidP="0042451C">
      <w:pPr>
        <w:pStyle w:val="ListParagraph"/>
        <w:numPr>
          <w:ilvl w:val="0"/>
          <w:numId w:val="2"/>
        </w:numPr>
        <w:spacing w:after="0"/>
      </w:pPr>
      <w:r>
        <w:t>Provide opportunity to build new quantum industry partners in the state</w:t>
      </w:r>
    </w:p>
    <w:p w14:paraId="78C2E877" w14:textId="77777777" w:rsidR="001D2AEE" w:rsidRDefault="001D2AEE" w:rsidP="001D2AEE">
      <w:pPr>
        <w:pStyle w:val="ListParagraph"/>
        <w:numPr>
          <w:ilvl w:val="0"/>
          <w:numId w:val="2"/>
        </w:numPr>
        <w:spacing w:after="0"/>
      </w:pPr>
      <w:r>
        <w:t xml:space="preserve">Remove barriers to entry and roadblocks to growth for QIST companies. </w:t>
      </w:r>
      <w:r w:rsidRPr="00E45ADA">
        <w:t xml:space="preserve">Access to fabs </w:t>
      </w:r>
      <w:r>
        <w:t xml:space="preserve">(CINT, MESA, etc.) </w:t>
      </w:r>
      <w:r w:rsidRPr="00E45ADA">
        <w:t>could be a differentiating thing for new businesses</w:t>
      </w:r>
      <w:r>
        <w:t>. Additionally, e</w:t>
      </w:r>
      <w:r w:rsidRPr="00E45ADA">
        <w:t>nvironmental testing capabilities for sensing such as radiation, fog tunnel, flight tests could all be relevant</w:t>
      </w:r>
      <w:r>
        <w:t>.</w:t>
      </w:r>
    </w:p>
    <w:p w14:paraId="685D20BA" w14:textId="09133EE0" w:rsidR="001D2AEE" w:rsidRDefault="001D2AEE" w:rsidP="001D2AEE">
      <w:pPr>
        <w:pStyle w:val="ListParagraph"/>
        <w:numPr>
          <w:ilvl w:val="0"/>
          <w:numId w:val="2"/>
        </w:numPr>
        <w:spacing w:after="0"/>
      </w:pPr>
      <w:r>
        <w:t xml:space="preserve">Become THE region </w:t>
      </w:r>
      <w:r w:rsidR="0042451C">
        <w:t>for</w:t>
      </w:r>
      <w:r>
        <w:t xml:space="preserve"> QIST for national security </w:t>
      </w:r>
    </w:p>
    <w:p w14:paraId="19D56198" w14:textId="7A081693" w:rsidR="00915689" w:rsidRPr="004B5D60" w:rsidRDefault="00915689" w:rsidP="00915689">
      <w:pPr>
        <w:spacing w:after="0"/>
      </w:pPr>
      <w:r w:rsidRPr="004B5D60">
        <w:rPr>
          <w:b/>
          <w:bCs/>
        </w:rPr>
        <w:t>Ask</w:t>
      </w:r>
      <w:r w:rsidR="004B5D60">
        <w:rPr>
          <w:b/>
          <w:bCs/>
        </w:rPr>
        <w:t xml:space="preserve">: </w:t>
      </w:r>
      <w:r w:rsidR="004B5D60">
        <w:t>To realize this vision we are requesting the following funds</w:t>
      </w:r>
    </w:p>
    <w:p w14:paraId="5EDFB129" w14:textId="165F684D" w:rsidR="00915689" w:rsidRDefault="00915689" w:rsidP="00915689">
      <w:pPr>
        <w:pStyle w:val="ListParagraph"/>
        <w:numPr>
          <w:ilvl w:val="0"/>
          <w:numId w:val="2"/>
        </w:numPr>
        <w:spacing w:after="0"/>
      </w:pPr>
      <w:r>
        <w:t>$</w:t>
      </w:r>
      <w:r w:rsidR="004B5D60">
        <w:t>2M</w:t>
      </w:r>
      <w:r>
        <w:t xml:space="preserve"> through Elevate Quantum</w:t>
      </w:r>
      <w:r w:rsidR="004B5D60">
        <w:t xml:space="preserve"> (full EQ ask is $10M for the LAUNCH initiative)</w:t>
      </w:r>
    </w:p>
    <w:p w14:paraId="09EEC5C2" w14:textId="7F80365F" w:rsidR="00915689" w:rsidRDefault="00915689" w:rsidP="00915689">
      <w:pPr>
        <w:pStyle w:val="ListParagraph"/>
        <w:numPr>
          <w:ilvl w:val="0"/>
          <w:numId w:val="2"/>
        </w:numPr>
        <w:spacing w:after="0"/>
      </w:pPr>
      <w:commentRangeStart w:id="30"/>
      <w:r>
        <w:t>$</w:t>
      </w:r>
      <w:r w:rsidR="00AF6BB8">
        <w:t>1</w:t>
      </w:r>
      <w:r w:rsidR="004B5D60">
        <w:t>M</w:t>
      </w:r>
      <w:r>
        <w:t xml:space="preserve"> </w:t>
      </w:r>
      <w:commentRangeEnd w:id="30"/>
      <w:r w:rsidR="007C41AC">
        <w:rPr>
          <w:rStyle w:val="CommentReference"/>
        </w:rPr>
        <w:commentReference w:id="30"/>
      </w:r>
      <w:r>
        <w:t>through matching funds</w:t>
      </w:r>
      <w:r w:rsidR="004B5D60">
        <w:t xml:space="preserve"> (full EQ ask is $10M</w:t>
      </w:r>
      <w:r w:rsidR="007C41AC">
        <w:t xml:space="preserve"> from </w:t>
      </w:r>
      <w:proofErr w:type="gramStart"/>
      <w:r w:rsidR="007C41AC">
        <w:t>VC’s</w:t>
      </w:r>
      <w:proofErr w:type="gramEnd"/>
      <w:r w:rsidR="004B5D60">
        <w:t xml:space="preserve"> for the LAUNCH initiative) </w:t>
      </w:r>
    </w:p>
    <w:p w14:paraId="1D5F45C4" w14:textId="57359467" w:rsidR="00AF6BB8" w:rsidRPr="0042451C" w:rsidRDefault="005F2DD3" w:rsidP="0042451C">
      <w:pPr>
        <w:pStyle w:val="ListParagraph"/>
        <w:numPr>
          <w:ilvl w:val="1"/>
          <w:numId w:val="2"/>
        </w:numPr>
        <w:spacing w:after="0"/>
      </w:pPr>
      <w:r>
        <w:t xml:space="preserve">Can we get these matching funds from somewhere in NM? What we want them to go towards? </w:t>
      </w:r>
    </w:p>
    <w:p w14:paraId="19DC503F" w14:textId="4897D7BB" w:rsidR="00AF6BB8" w:rsidRDefault="00AF6BB8">
      <w:pPr>
        <w:rPr>
          <w:b/>
          <w:bCs/>
        </w:rPr>
      </w:pPr>
      <w:r>
        <w:rPr>
          <w:b/>
          <w:bCs/>
        </w:rPr>
        <w:br w:type="page"/>
      </w:r>
    </w:p>
    <w:p w14:paraId="1A5C28F7" w14:textId="355452F4" w:rsidR="00AF6BB8" w:rsidRPr="007C41AC" w:rsidRDefault="00FB3FA2" w:rsidP="00AF6BB8">
      <w:pPr>
        <w:rPr>
          <w:b/>
          <w:bCs/>
          <w:u w:val="single"/>
        </w:rPr>
      </w:pPr>
      <w:r>
        <w:rPr>
          <w:b/>
          <w:bCs/>
          <w:u w:val="single"/>
        </w:rPr>
        <w:lastRenderedPageBreak/>
        <w:t>Quantum Learning Lab</w:t>
      </w:r>
    </w:p>
    <w:p w14:paraId="5C9C4AAB" w14:textId="00D627A8" w:rsidR="00AF6BB8" w:rsidRDefault="00F422CE" w:rsidP="00AF6BB8">
      <w:pPr>
        <w:spacing w:after="0"/>
      </w:pPr>
      <w:r>
        <w:rPr>
          <w:b/>
          <w:bCs/>
        </w:rPr>
        <w:t>Goal</w:t>
      </w:r>
      <w:r w:rsidR="00AF6BB8">
        <w:t xml:space="preserve">: </w:t>
      </w:r>
      <w:r w:rsidR="00FB3FA2">
        <w:t xml:space="preserve">Launch a first of its kind Quantum Learning Lab to support quantum technician pathways </w:t>
      </w:r>
      <w:r w:rsidR="00AF6BB8">
        <w:t xml:space="preserve"> </w:t>
      </w:r>
    </w:p>
    <w:p w14:paraId="543C1F30" w14:textId="77777777" w:rsidR="00FB3FA2" w:rsidRDefault="00FB3FA2" w:rsidP="00FB3FA2">
      <w:pPr>
        <w:pStyle w:val="ListParagraph"/>
        <w:numPr>
          <w:ilvl w:val="0"/>
          <w:numId w:val="2"/>
        </w:numPr>
      </w:pPr>
      <w:r>
        <w:t>Support efforts to launch the</w:t>
      </w:r>
      <w:r w:rsidRPr="00FB3FA2">
        <w:t xml:space="preserve"> Quantum Learning Lab (</w:t>
      </w:r>
      <w:proofErr w:type="spellStart"/>
      <w:r w:rsidRPr="00FB3FA2">
        <w:t>QuLL</w:t>
      </w:r>
      <w:proofErr w:type="spellEnd"/>
      <w:r w:rsidRPr="00FB3FA2">
        <w:t xml:space="preserve">) User Facility at Central New Mexico Community College (CNM) </w:t>
      </w:r>
      <w:r>
        <w:t>to</w:t>
      </w:r>
      <w:r w:rsidRPr="00FB3FA2">
        <w:t xml:space="preserve"> help address the nation’s critical need for a quantum workforce by providing hands-on learning opportunities to students, educators, and professionals in the mountain west. </w:t>
      </w:r>
    </w:p>
    <w:p w14:paraId="3BB0E425" w14:textId="5870FCFD" w:rsidR="00FB3FA2" w:rsidRDefault="00FB3FA2" w:rsidP="00FB3FA2">
      <w:pPr>
        <w:pStyle w:val="ListParagraph"/>
        <w:numPr>
          <w:ilvl w:val="0"/>
          <w:numId w:val="2"/>
        </w:numPr>
      </w:pPr>
      <w:r w:rsidRPr="00FB3FA2">
        <w:t>Leveraging space at this</w:t>
      </w:r>
      <w:r>
        <w:rPr>
          <w:b/>
          <w:bCs/>
        </w:rPr>
        <w:t xml:space="preserve"> </w:t>
      </w:r>
      <w:r w:rsidRPr="00FB3FA2">
        <w:rPr>
          <w:b/>
          <w:bCs/>
        </w:rPr>
        <w:t>*</w:t>
      </w:r>
      <w:commentRangeStart w:id="31"/>
      <w:r w:rsidRPr="00FB3FA2">
        <w:rPr>
          <w:b/>
          <w:bCs/>
        </w:rPr>
        <w:t>CNM Workforce Development location*</w:t>
      </w:r>
      <w:r>
        <w:rPr>
          <w:b/>
          <w:bCs/>
        </w:rPr>
        <w:t>,</w:t>
      </w:r>
      <w:r w:rsidRPr="00FB3FA2">
        <w:t xml:space="preserve"> </w:t>
      </w:r>
      <w:commentRangeEnd w:id="31"/>
      <w:r w:rsidR="003704FE">
        <w:rPr>
          <w:rStyle w:val="CommentReference"/>
        </w:rPr>
        <w:commentReference w:id="31"/>
      </w:r>
      <w:r w:rsidR="003704FE">
        <w:t xml:space="preserve"> </w:t>
      </w:r>
      <w:r>
        <w:t>e</w:t>
      </w:r>
      <w:r w:rsidRPr="00FB3FA2">
        <w:t xml:space="preserve">stablish a quantum information science and technology (QIST) user </w:t>
      </w:r>
      <w:r>
        <w:t>facility that is dedicated to engaging students from diverse communities that provides</w:t>
      </w:r>
      <w:r w:rsidRPr="00FB3FA2">
        <w:t xml:space="preserve"> </w:t>
      </w:r>
      <w:r>
        <w:t>opportunities to learn about and work on</w:t>
      </w:r>
      <w:r w:rsidRPr="00FB3FA2">
        <w:t xml:space="preserve"> real hardware and experiments related to </w:t>
      </w:r>
      <w:r>
        <w:t>QIST</w:t>
      </w:r>
      <w:r w:rsidRPr="00FB3FA2">
        <w:t>.</w:t>
      </w:r>
    </w:p>
    <w:p w14:paraId="2D7DC060" w14:textId="71D60B5B" w:rsidR="00FB3FA2" w:rsidRDefault="00FB3FA2" w:rsidP="00FB3FA2">
      <w:pPr>
        <w:pStyle w:val="ListParagraph"/>
        <w:numPr>
          <w:ilvl w:val="0"/>
          <w:numId w:val="2"/>
        </w:numPr>
      </w:pPr>
      <w:r>
        <w:t xml:space="preserve">Bring together subject matter experts and academic partners in NM to build novel programming based </w:t>
      </w:r>
      <w:r w:rsidRPr="00FB3FA2">
        <w:t>on atomic systems</w:t>
      </w:r>
      <w:r>
        <w:t xml:space="preserve">, which are relatively low cost and applicable to the broadest number of regional employes and mission spaces. </w:t>
      </w:r>
    </w:p>
    <w:p w14:paraId="7481A86B" w14:textId="01C63F79" w:rsidR="00FB3FA2" w:rsidRDefault="00FB3FA2" w:rsidP="00FB3FA2">
      <w:pPr>
        <w:pStyle w:val="ListParagraph"/>
        <w:numPr>
          <w:ilvl w:val="0"/>
          <w:numId w:val="2"/>
        </w:numPr>
      </w:pPr>
      <w:r>
        <w:t xml:space="preserve">Through intentional partnerships, create </w:t>
      </w:r>
      <w:r w:rsidRPr="00FB3FA2">
        <w:t>accessible</w:t>
      </w:r>
      <w:r>
        <w:t xml:space="preserve">, </w:t>
      </w:r>
      <w:r w:rsidRPr="00FB3FA2">
        <w:t xml:space="preserve">hands-on experiments that are paired with learning modules that can be adapted to a wide range of user backgrounds and education levels. </w:t>
      </w:r>
    </w:p>
    <w:p w14:paraId="651E4100" w14:textId="4525888C" w:rsidR="00AF6BB8" w:rsidRPr="004B5D60" w:rsidRDefault="00F422CE" w:rsidP="00AF6BB8">
      <w:pPr>
        <w:spacing w:after="0"/>
      </w:pPr>
      <w:r>
        <w:rPr>
          <w:b/>
          <w:bCs/>
        </w:rPr>
        <w:t>Partners</w:t>
      </w:r>
      <w:r w:rsidR="00AF6BB8">
        <w:rPr>
          <w:b/>
          <w:bCs/>
        </w:rPr>
        <w:t xml:space="preserve">: </w:t>
      </w:r>
      <w:r w:rsidR="00FB3FA2">
        <w:t xml:space="preserve">Leverage NM’s world class </w:t>
      </w:r>
      <w:r>
        <w:t>QIS</w:t>
      </w:r>
      <w:r w:rsidR="00FB3FA2">
        <w:t xml:space="preserve"> community to prepare the next gen QIS workforce</w:t>
      </w:r>
      <w:r w:rsidR="00AF6BB8">
        <w:t xml:space="preserve">  </w:t>
      </w:r>
    </w:p>
    <w:p w14:paraId="14089166" w14:textId="1650F042" w:rsidR="003704FE" w:rsidRDefault="003704FE" w:rsidP="00AF6BB8">
      <w:pPr>
        <w:pStyle w:val="ListParagraph"/>
        <w:numPr>
          <w:ilvl w:val="0"/>
          <w:numId w:val="2"/>
        </w:numPr>
        <w:spacing w:after="0"/>
      </w:pPr>
      <w:r>
        <w:t xml:space="preserve">Co-led by Sandia (Megan Ivory, Jake Douglass) and CNM (Brian </w:t>
      </w:r>
      <w:proofErr w:type="spellStart"/>
      <w:r>
        <w:t>Rashap</w:t>
      </w:r>
      <w:proofErr w:type="spellEnd"/>
      <w:r>
        <w:t xml:space="preserve">) </w:t>
      </w:r>
    </w:p>
    <w:p w14:paraId="54B088AC" w14:textId="4173D6E9" w:rsidR="00AF6BB8" w:rsidRDefault="00AF6BB8" w:rsidP="00AF6BB8">
      <w:pPr>
        <w:pStyle w:val="ListParagraph"/>
        <w:numPr>
          <w:ilvl w:val="0"/>
          <w:numId w:val="2"/>
        </w:numPr>
        <w:spacing w:after="0"/>
      </w:pPr>
      <w:r>
        <w:t xml:space="preserve">Academic Institutions (UNM, NMSU, NMT, CNM, </w:t>
      </w:r>
      <w:r w:rsidR="00FB3FA2">
        <w:t>Navajo Tech, Fort Lewis College, others)</w:t>
      </w:r>
      <w:r>
        <w:t xml:space="preserve"> </w:t>
      </w:r>
    </w:p>
    <w:p w14:paraId="13780900" w14:textId="77777777" w:rsidR="00AF6BB8" w:rsidRDefault="00AF6BB8" w:rsidP="00AF6BB8">
      <w:pPr>
        <w:pStyle w:val="ListParagraph"/>
        <w:numPr>
          <w:ilvl w:val="0"/>
          <w:numId w:val="2"/>
        </w:numPr>
        <w:spacing w:after="0"/>
      </w:pPr>
      <w:r>
        <w:t xml:space="preserve">National Labs (Sandia Labs, Los Alamos National Labs, Air Force Research Lab) </w:t>
      </w:r>
    </w:p>
    <w:p w14:paraId="7EFE08A8" w14:textId="395222B7" w:rsidR="00AF6BB8" w:rsidRDefault="00AF6BB8" w:rsidP="00AF6BB8">
      <w:pPr>
        <w:pStyle w:val="ListParagraph"/>
        <w:numPr>
          <w:ilvl w:val="0"/>
          <w:numId w:val="2"/>
        </w:numPr>
        <w:spacing w:after="0"/>
      </w:pPr>
      <w:r>
        <w:t>Government (</w:t>
      </w:r>
      <w:r w:rsidR="00FB3FA2">
        <w:t xml:space="preserve">govt partners here?) </w:t>
      </w:r>
      <w:r>
        <w:t xml:space="preserve"> </w:t>
      </w:r>
    </w:p>
    <w:p w14:paraId="5C1E0F32" w14:textId="77777777" w:rsidR="00AF6BB8" w:rsidRPr="00AF6BB8" w:rsidRDefault="00AF6BB8" w:rsidP="00AF6BB8">
      <w:pPr>
        <w:spacing w:after="0"/>
        <w:rPr>
          <w:b/>
          <w:bCs/>
        </w:rPr>
      </w:pPr>
      <w:commentRangeStart w:id="32"/>
      <w:r w:rsidRPr="00AF6BB8">
        <w:rPr>
          <w:b/>
          <w:bCs/>
        </w:rPr>
        <w:t xml:space="preserve">Metrics </w:t>
      </w:r>
      <w:commentRangeEnd w:id="32"/>
      <w:r>
        <w:rPr>
          <w:rStyle w:val="CommentReference"/>
        </w:rPr>
        <w:commentReference w:id="32"/>
      </w:r>
      <w:r w:rsidRPr="00AF6BB8">
        <w:rPr>
          <w:b/>
          <w:bCs/>
        </w:rPr>
        <w:t xml:space="preserve">of Success: </w:t>
      </w:r>
    </w:p>
    <w:p w14:paraId="0839D19A" w14:textId="77777777" w:rsidR="00AF6BB8" w:rsidRDefault="00AF6BB8" w:rsidP="00AF6BB8">
      <w:pPr>
        <w:pStyle w:val="ListParagraph"/>
        <w:numPr>
          <w:ilvl w:val="0"/>
          <w:numId w:val="2"/>
        </w:numPr>
        <w:spacing w:after="0"/>
      </w:pPr>
      <w:r>
        <w:t>Launch x labs of multi-institutional teams to help drive engagement and prepare next gen workforce</w:t>
      </w:r>
    </w:p>
    <w:p w14:paraId="2D2AABA8" w14:textId="77777777" w:rsidR="00AF6BB8" w:rsidRDefault="00AF6BB8" w:rsidP="00AF6BB8">
      <w:pPr>
        <w:pStyle w:val="ListParagraph"/>
        <w:numPr>
          <w:ilvl w:val="0"/>
          <w:numId w:val="2"/>
        </w:numPr>
        <w:spacing w:after="0"/>
      </w:pPr>
      <w:r>
        <w:t>Bring x experimental faculty hires to the state to help maintain academic leadership in the field</w:t>
      </w:r>
    </w:p>
    <w:p w14:paraId="59081409" w14:textId="77777777" w:rsidR="00AF6BB8" w:rsidRDefault="00AF6BB8" w:rsidP="00AF6BB8">
      <w:pPr>
        <w:pStyle w:val="ListParagraph"/>
        <w:numPr>
          <w:ilvl w:val="0"/>
          <w:numId w:val="2"/>
        </w:numPr>
        <w:spacing w:after="0"/>
      </w:pPr>
      <w:r>
        <w:t>Bring 4 established QIS companies to the state of NM to perform meaningful work</w:t>
      </w:r>
    </w:p>
    <w:p w14:paraId="25F58C77" w14:textId="77777777" w:rsidR="00AF6BB8" w:rsidRDefault="00AF6BB8" w:rsidP="00AF6BB8">
      <w:pPr>
        <w:pStyle w:val="ListParagraph"/>
        <w:numPr>
          <w:ilvl w:val="0"/>
          <w:numId w:val="2"/>
        </w:numPr>
        <w:spacing w:after="0"/>
      </w:pPr>
      <w:r>
        <w:t xml:space="preserve">Train x students in the facility over the next x years </w:t>
      </w:r>
    </w:p>
    <w:p w14:paraId="7D7F8CCD" w14:textId="77777777" w:rsidR="00F422CE" w:rsidRPr="00F422CE" w:rsidRDefault="00F422CE" w:rsidP="00F422CE">
      <w:pPr>
        <w:spacing w:after="0"/>
        <w:rPr>
          <w:b/>
          <w:bCs/>
        </w:rPr>
      </w:pPr>
      <w:r w:rsidRPr="00F422CE">
        <w:rPr>
          <w:b/>
          <w:bCs/>
        </w:rPr>
        <w:t xml:space="preserve">Motivation and Value Propositions  </w:t>
      </w:r>
    </w:p>
    <w:p w14:paraId="3205D953" w14:textId="77777777" w:rsidR="00EB0E45" w:rsidRDefault="002A518F" w:rsidP="002A518F">
      <w:pPr>
        <w:pStyle w:val="ListParagraph"/>
        <w:numPr>
          <w:ilvl w:val="0"/>
          <w:numId w:val="2"/>
        </w:numPr>
        <w:spacing w:after="0"/>
      </w:pPr>
      <w:r>
        <w:t xml:space="preserve">Scale efforts </w:t>
      </w:r>
      <w:r w:rsidR="00EB0E45">
        <w:t>in quantum workforce by leveraging established programs from K-12 (</w:t>
      </w:r>
      <w:proofErr w:type="gramStart"/>
      <w:r w:rsidR="00EB0E45">
        <w:t>e.g.</w:t>
      </w:r>
      <w:proofErr w:type="gramEnd"/>
      <w:r w:rsidR="00EB0E45">
        <w:t xml:space="preserve"> QCaMP) through graduate programs (UNM PhD, internships at national labs, etc.) to expand participation in the field. </w:t>
      </w:r>
    </w:p>
    <w:p w14:paraId="58A9FDFD" w14:textId="77777777" w:rsidR="00EB0E45" w:rsidRDefault="00EB0E45" w:rsidP="002A518F">
      <w:pPr>
        <w:pStyle w:val="ListParagraph"/>
        <w:numPr>
          <w:ilvl w:val="0"/>
          <w:numId w:val="2"/>
        </w:numPr>
        <w:spacing w:after="0"/>
      </w:pPr>
      <w:r>
        <w:t>Help address the current workforce gaps (only 1 in 3 QIS jobs can currently be filled)</w:t>
      </w:r>
    </w:p>
    <w:p w14:paraId="603EF93F" w14:textId="219FAD68" w:rsidR="002A518F" w:rsidRDefault="00EB0E45" w:rsidP="002A518F">
      <w:pPr>
        <w:pStyle w:val="ListParagraph"/>
        <w:numPr>
          <w:ilvl w:val="0"/>
          <w:numId w:val="2"/>
        </w:numPr>
        <w:spacing w:after="0"/>
      </w:pPr>
      <w:r>
        <w:t xml:space="preserve">Help prepare an expert workforce that will help draw industry to the state. </w:t>
      </w:r>
    </w:p>
    <w:p w14:paraId="05BDB376" w14:textId="77777777" w:rsidR="00EB0E45" w:rsidRDefault="00EB0E45" w:rsidP="00EB0E45">
      <w:pPr>
        <w:pStyle w:val="ListParagraph"/>
        <w:numPr>
          <w:ilvl w:val="0"/>
          <w:numId w:val="2"/>
        </w:numPr>
        <w:spacing w:after="0"/>
      </w:pPr>
      <w:r>
        <w:t xml:space="preserve">Through dedicated efforts can truly expand diversity and inclusion in the field, providing new opportunities in high tech jobs for NM residents. Keep great minds in NM! </w:t>
      </w:r>
    </w:p>
    <w:p w14:paraId="581A79FC" w14:textId="77777777" w:rsidR="00AF6BB8" w:rsidRPr="004B5D60" w:rsidRDefault="00AF6BB8" w:rsidP="00AF6BB8">
      <w:pPr>
        <w:spacing w:after="0"/>
      </w:pPr>
      <w:r w:rsidRPr="004B5D60">
        <w:rPr>
          <w:b/>
          <w:bCs/>
        </w:rPr>
        <w:t>Ask</w:t>
      </w:r>
      <w:r>
        <w:rPr>
          <w:b/>
          <w:bCs/>
        </w:rPr>
        <w:t xml:space="preserve">: </w:t>
      </w:r>
      <w:r>
        <w:t>To realize this vision we are requesting the following funds</w:t>
      </w:r>
    </w:p>
    <w:p w14:paraId="0AC6A0B3" w14:textId="17B265EC" w:rsidR="00AF6BB8" w:rsidRDefault="00AF6BB8" w:rsidP="00AF6BB8">
      <w:pPr>
        <w:pStyle w:val="ListParagraph"/>
        <w:numPr>
          <w:ilvl w:val="0"/>
          <w:numId w:val="2"/>
        </w:numPr>
        <w:spacing w:after="0"/>
      </w:pPr>
      <w:r>
        <w:t>$</w:t>
      </w:r>
      <w:r w:rsidR="00085FD6">
        <w:t>3M</w:t>
      </w:r>
      <w:r>
        <w:t xml:space="preserve"> through Elevate Quantum (current EQ ask is $</w:t>
      </w:r>
      <w:r w:rsidR="00085FD6">
        <w:t xml:space="preserve">3M for NM for </w:t>
      </w:r>
      <w:proofErr w:type="spellStart"/>
      <w:r w:rsidR="00085FD6">
        <w:t>QuLL</w:t>
      </w:r>
      <w:proofErr w:type="spellEnd"/>
      <w:r w:rsidR="00085FD6">
        <w:t xml:space="preserve">) </w:t>
      </w:r>
    </w:p>
    <w:p w14:paraId="09386178" w14:textId="71E33B93" w:rsidR="00AF6BB8" w:rsidRDefault="00AF6BB8" w:rsidP="00AF6BB8">
      <w:pPr>
        <w:pStyle w:val="ListParagraph"/>
        <w:numPr>
          <w:ilvl w:val="0"/>
          <w:numId w:val="2"/>
        </w:numPr>
        <w:spacing w:after="0"/>
      </w:pPr>
      <w:commentRangeStart w:id="33"/>
      <w:r>
        <w:t>$</w:t>
      </w:r>
      <w:r w:rsidR="00085FD6">
        <w:t>3</w:t>
      </w:r>
      <w:r>
        <w:t xml:space="preserve">M </w:t>
      </w:r>
      <w:commentRangeEnd w:id="33"/>
      <w:r>
        <w:rPr>
          <w:rStyle w:val="CommentReference"/>
        </w:rPr>
        <w:commentReference w:id="33"/>
      </w:r>
      <w:r>
        <w:t>through matching funds (current EQ ask is $</w:t>
      </w:r>
      <w:r w:rsidR="00085FD6">
        <w:t>3, source TBD</w:t>
      </w:r>
      <w:r>
        <w:t xml:space="preserve">) </w:t>
      </w:r>
    </w:p>
    <w:p w14:paraId="35717482" w14:textId="2B4A321B" w:rsidR="00085FD6" w:rsidRDefault="003704FE" w:rsidP="00085FD6">
      <w:pPr>
        <w:pStyle w:val="ListParagraph"/>
        <w:numPr>
          <w:ilvl w:val="1"/>
          <w:numId w:val="2"/>
        </w:numPr>
        <w:spacing w:after="0"/>
      </w:pPr>
      <w:r>
        <w:t>Funds to be used for the purchase of equipment, paying for time spent developing curricula, administration, and to provide scholarships for all students who go through the course (free to students in pilot program)</w:t>
      </w:r>
    </w:p>
    <w:p w14:paraId="6260103F" w14:textId="77777777" w:rsidR="00AF6BB8" w:rsidRPr="00EC4C24" w:rsidRDefault="00AF6BB8">
      <w:pPr>
        <w:rPr>
          <w:b/>
          <w:bCs/>
        </w:rPr>
      </w:pPr>
    </w:p>
    <w:sectPr w:rsidR="00AF6BB8" w:rsidRPr="00EC4C24">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cob Douglass" w:date="2023-11-18T08:38:00Z" w:initials="JD">
    <w:p w14:paraId="2F4FE704" w14:textId="77777777" w:rsidR="005F2DD3" w:rsidRDefault="005F2DD3" w:rsidP="00931C37">
      <w:pPr>
        <w:pStyle w:val="CommentText"/>
      </w:pPr>
      <w:r>
        <w:rPr>
          <w:rStyle w:val="CommentReference"/>
        </w:rPr>
        <w:annotationRef/>
      </w:r>
      <w:r>
        <w:t>May need to add a note on specific technologies we want to focus on. AMO systems seem to resonate since they are applicable to QC, QS, and Q Comms, and areas of interest to all current major programs (UNM, Sandia, LANL, AFRL).</w:t>
      </w:r>
    </w:p>
  </w:comment>
  <w:comment w:id="10" w:author="Douglass, Jake Spencer" w:date="2023-11-21T10:35:00Z" w:initials="DJS">
    <w:p w14:paraId="6F88514E" w14:textId="77777777" w:rsidR="00CC2307" w:rsidRDefault="002A518F" w:rsidP="00621552">
      <w:pPr>
        <w:pStyle w:val="CommentText"/>
      </w:pPr>
      <w:r>
        <w:rPr>
          <w:rStyle w:val="CommentReference"/>
        </w:rPr>
        <w:annotationRef/>
      </w:r>
      <w:r w:rsidR="00CC2307">
        <w:t xml:space="preserve">Build out what this space actually looks like. Partners to input requests. </w:t>
      </w:r>
    </w:p>
  </w:comment>
  <w:comment w:id="12" w:author="Douglass, Jake Spencer" w:date="2023-11-22T08:32:00Z" w:initials="DJS">
    <w:p w14:paraId="2CF9A206" w14:textId="77777777" w:rsidR="003704FE" w:rsidRDefault="003704FE" w:rsidP="006D6AA8">
      <w:pPr>
        <w:pStyle w:val="CommentText"/>
      </w:pPr>
      <w:r>
        <w:rPr>
          <w:rStyle w:val="CommentReference"/>
        </w:rPr>
        <w:annotationRef/>
      </w:r>
      <w:r>
        <w:t xml:space="preserve">Might be worth just stating "Trapped Ion Labs" and expanding out if others want to get engaged here (not just Sandia). </w:t>
      </w:r>
    </w:p>
  </w:comment>
  <w:comment w:id="11" w:author="Douglass, Jake Spencer" w:date="2023-11-21T11:11:00Z" w:initials="DJS">
    <w:p w14:paraId="6CC0C194" w14:textId="1895975A" w:rsidR="00CC2307" w:rsidRDefault="00CC2307" w:rsidP="00E63B38">
      <w:pPr>
        <w:pStyle w:val="CommentText"/>
      </w:pPr>
      <w:r>
        <w:rPr>
          <w:rStyle w:val="CommentReference"/>
        </w:rPr>
        <w:annotationRef/>
      </w:r>
      <w:r>
        <w:t xml:space="preserve">This size approximately matches QSA level of effort at Sandia. </w:t>
      </w:r>
    </w:p>
  </w:comment>
  <w:comment w:id="13" w:author="Douglass, Jake Spencer" w:date="2023-11-22T08:33:00Z" w:initials="DJS">
    <w:p w14:paraId="707E5AF3" w14:textId="77777777" w:rsidR="003704FE" w:rsidRDefault="003704FE" w:rsidP="00826BE8">
      <w:pPr>
        <w:pStyle w:val="CommentText"/>
      </w:pPr>
      <w:r>
        <w:rPr>
          <w:rStyle w:val="CommentReference"/>
        </w:rPr>
        <w:annotationRef/>
      </w:r>
      <w:r>
        <w:t xml:space="preserve">Might be worth just stating "Trapped Ion Labs" and expanding out if others want to get engaged here (not just Sandia). </w:t>
      </w:r>
    </w:p>
  </w:comment>
  <w:comment w:id="16" w:author="Ivan Deutsch" w:date="2023-11-21T15:38:00Z" w:initials="ID">
    <w:p w14:paraId="14FCF84E" w14:textId="297A55DB" w:rsidR="002F3B52" w:rsidRDefault="002F3B52">
      <w:pPr>
        <w:pStyle w:val="CommentText"/>
      </w:pPr>
      <w:r>
        <w:rPr>
          <w:rStyle w:val="CommentReference"/>
        </w:rPr>
        <w:annotationRef/>
      </w:r>
      <w:r>
        <w:t>We can think about additional areas.  UNM can also participate in neutral/ion atom experiments</w:t>
      </w:r>
    </w:p>
  </w:comment>
  <w:comment w:id="18" w:author="Douglass, Jake Spencer" w:date="2023-11-21T10:35:00Z" w:initials="DJS">
    <w:p w14:paraId="46A89B5C" w14:textId="77777777" w:rsidR="00CC2307" w:rsidRDefault="002A518F" w:rsidP="002E02D9">
      <w:pPr>
        <w:pStyle w:val="CommentText"/>
      </w:pPr>
      <w:r>
        <w:rPr>
          <w:rStyle w:val="CommentReference"/>
        </w:rPr>
        <w:annotationRef/>
      </w:r>
      <w:r w:rsidR="00CC2307">
        <w:t xml:space="preserve">Build out what this space actually looks like. See what type of info we can get from Quantinuum. We could also ask Atom Computing if of interest. Could put in placeholder for ~15k of lab space for future partners. </w:t>
      </w:r>
    </w:p>
  </w:comment>
  <w:comment w:id="19" w:author="Ivan Deutsch" w:date="2023-11-21T15:42:00Z" w:initials="ID">
    <w:p w14:paraId="148DC45A" w14:textId="7EC68144" w:rsidR="00692953" w:rsidRDefault="00692953">
      <w:pPr>
        <w:pStyle w:val="CommentText"/>
      </w:pPr>
      <w:r>
        <w:rPr>
          <w:rStyle w:val="CommentReference"/>
        </w:rPr>
        <w:annotationRef/>
      </w:r>
      <w:r>
        <w:t>We will need to figure out how this interfaces with educational activities at UNM and other higher-ed institutions.</w:t>
      </w:r>
    </w:p>
  </w:comment>
  <w:comment w:id="20" w:author="Douglass, Jake Spencer" w:date="2023-11-21T10:34:00Z" w:initials="DJS">
    <w:p w14:paraId="24530F01" w14:textId="77777777" w:rsidR="00CC2307" w:rsidRDefault="002A518F" w:rsidP="00E54D27">
      <w:pPr>
        <w:pStyle w:val="CommentText"/>
      </w:pPr>
      <w:r>
        <w:rPr>
          <w:rStyle w:val="CommentReference"/>
        </w:rPr>
        <w:annotationRef/>
      </w:r>
      <w:r w:rsidR="00CC2307">
        <w:t>Build out what this space actually looks like. Can include info from QuLL, should pull in QuREACH if of interest, etc. Maybe a few labs and lecture space ?</w:t>
      </w:r>
    </w:p>
  </w:comment>
  <w:comment w:id="21" w:author="Douglass, Jake Spencer" w:date="2023-11-22T08:37:00Z" w:initials="DJS">
    <w:p w14:paraId="6F58DE04" w14:textId="77777777" w:rsidR="003704FE" w:rsidRDefault="003704FE" w:rsidP="00055E4D">
      <w:pPr>
        <w:pStyle w:val="CommentText"/>
      </w:pPr>
      <w:r>
        <w:rPr>
          <w:rStyle w:val="CommentReference"/>
        </w:rPr>
        <w:annotationRef/>
      </w:r>
      <w:r>
        <w:t>Discuss/confirm with team</w:t>
      </w:r>
    </w:p>
  </w:comment>
  <w:comment w:id="22" w:author="Ivan Deutsch" w:date="2023-11-21T15:43:00Z" w:initials="ID">
    <w:p w14:paraId="205A1780" w14:textId="28F92BB6" w:rsidR="00692953" w:rsidRDefault="00692953">
      <w:pPr>
        <w:pStyle w:val="CommentText"/>
      </w:pPr>
      <w:r>
        <w:rPr>
          <w:rStyle w:val="CommentReference"/>
        </w:rPr>
        <w:annotationRef/>
      </w:r>
      <w:r>
        <w:t>UNM branch campuses, e.g., Gallup</w:t>
      </w:r>
      <w:r w:rsidR="00191188">
        <w:t>.  Tribal colleges?</w:t>
      </w:r>
    </w:p>
  </w:comment>
  <w:comment w:id="23" w:author="Jacob Douglass" w:date="2023-11-18T08:13:00Z" w:initials="JD">
    <w:p w14:paraId="41AECEE0" w14:textId="7CC81B5A" w:rsidR="007A6D59" w:rsidRDefault="00AF6BB8" w:rsidP="002D6079">
      <w:pPr>
        <w:pStyle w:val="CommentText"/>
      </w:pPr>
      <w:r>
        <w:rPr>
          <w:rStyle w:val="CommentReference"/>
        </w:rPr>
        <w:annotationRef/>
      </w:r>
      <w:r w:rsidR="007A6D59">
        <w:t>Think through who may be interested in this. The Sandia IPO office is interested in engaging. How about others?</w:t>
      </w:r>
    </w:p>
  </w:comment>
  <w:comment w:id="24" w:author="Jacob Douglass" w:date="2023-11-18T08:21:00Z" w:initials="JD">
    <w:p w14:paraId="0AE41DB6" w14:textId="491ED633" w:rsidR="00AF6BB8" w:rsidRDefault="00AF6BB8" w:rsidP="00E87458">
      <w:pPr>
        <w:pStyle w:val="CommentText"/>
      </w:pPr>
      <w:r>
        <w:rPr>
          <w:rStyle w:val="CommentReference"/>
        </w:rPr>
        <w:annotationRef/>
      </w:r>
      <w:r>
        <w:t xml:space="preserve">Ask team for meaningful metrics of success. What do our core stakeholders care about? What will our potential funders care about? </w:t>
      </w:r>
    </w:p>
  </w:comment>
  <w:comment w:id="25" w:author="Douglass, Jake Spencer" w:date="2023-11-21T08:57:00Z" w:initials="DJS">
    <w:p w14:paraId="2E18C84F" w14:textId="77777777" w:rsidR="00084E2B" w:rsidRDefault="007A6D59" w:rsidP="0037550C">
      <w:pPr>
        <w:pStyle w:val="CommentText"/>
      </w:pPr>
      <w:r>
        <w:rPr>
          <w:rStyle w:val="CommentReference"/>
        </w:rPr>
        <w:annotationRef/>
      </w:r>
      <w:r w:rsidR="00084E2B">
        <w:t>Will have to quantify this number. Jake put in place holder but believes at least $400M in direct QIST investment is reasonable across our institutions. If we add in MESA, CINT, and others this could easily expand to over a billion</w:t>
      </w:r>
    </w:p>
  </w:comment>
  <w:comment w:id="28" w:author="Douglass, Jake Spencer" w:date="2023-11-22T08:38:00Z" w:initials="DJS">
    <w:p w14:paraId="08358703" w14:textId="77777777" w:rsidR="003704FE" w:rsidRDefault="003704FE" w:rsidP="0080082C">
      <w:pPr>
        <w:pStyle w:val="CommentText"/>
      </w:pPr>
      <w:r>
        <w:rPr>
          <w:rStyle w:val="CommentReference"/>
        </w:rPr>
        <w:annotationRef/>
      </w:r>
      <w:r>
        <w:t xml:space="preserve">Discuss with team on who may be interested in engaging on this. </w:t>
      </w:r>
    </w:p>
  </w:comment>
  <w:comment w:id="29" w:author="Jacob Douglass" w:date="2023-11-18T08:21:00Z" w:initials="JD">
    <w:p w14:paraId="0F068419" w14:textId="20E2AD85" w:rsidR="00FB3FA2" w:rsidRDefault="00FB3FA2" w:rsidP="00FB3FA2">
      <w:pPr>
        <w:pStyle w:val="CommentText"/>
      </w:pPr>
      <w:r>
        <w:rPr>
          <w:rStyle w:val="CommentReference"/>
        </w:rPr>
        <w:annotationRef/>
      </w:r>
      <w:r>
        <w:t xml:space="preserve">Ask team for meaningful metrics of success. What do our core stakeholders care about? What will our potential funders care about? </w:t>
      </w:r>
    </w:p>
  </w:comment>
  <w:comment w:id="30" w:author="Jacob Douglass" w:date="2023-11-18T07:53:00Z" w:initials="JD">
    <w:p w14:paraId="41A3B49C" w14:textId="77777777" w:rsidR="007C41AC" w:rsidRDefault="007C41AC" w:rsidP="00D13CB4">
      <w:pPr>
        <w:pStyle w:val="CommentText"/>
      </w:pPr>
      <w:r>
        <w:rPr>
          <w:rStyle w:val="CommentReference"/>
        </w:rPr>
        <w:annotationRef/>
      </w:r>
      <w:r>
        <w:t xml:space="preserve">Is it possible to get matching funds for something like this? </w:t>
      </w:r>
    </w:p>
  </w:comment>
  <w:comment w:id="31" w:author="Douglass, Jake Spencer" w:date="2023-11-22T08:39:00Z" w:initials="DJS">
    <w:p w14:paraId="3F04D72F" w14:textId="77777777" w:rsidR="003704FE" w:rsidRDefault="003704FE" w:rsidP="00334D38">
      <w:pPr>
        <w:pStyle w:val="CommentText"/>
      </w:pPr>
      <w:r>
        <w:rPr>
          <w:rStyle w:val="CommentReference"/>
        </w:rPr>
        <w:annotationRef/>
      </w:r>
      <w:r>
        <w:t>Work with CNM on getting name of space, total space available, etc.</w:t>
      </w:r>
    </w:p>
  </w:comment>
  <w:comment w:id="32" w:author="Jacob Douglass" w:date="2023-11-18T08:21:00Z" w:initials="JD">
    <w:p w14:paraId="3E2A4A8F" w14:textId="0159BD23" w:rsidR="00AF6BB8" w:rsidRDefault="00AF6BB8" w:rsidP="00AF6BB8">
      <w:pPr>
        <w:pStyle w:val="CommentText"/>
      </w:pPr>
      <w:r>
        <w:rPr>
          <w:rStyle w:val="CommentReference"/>
        </w:rPr>
        <w:annotationRef/>
      </w:r>
      <w:r>
        <w:t xml:space="preserve">Ask team for meaningful metrics of success. What do our core stakeholders care about? What will our potential funders care about? </w:t>
      </w:r>
    </w:p>
  </w:comment>
  <w:comment w:id="33" w:author="Jacob Douglass" w:date="2023-11-18T07:53:00Z" w:initials="JD">
    <w:p w14:paraId="777B19C0" w14:textId="77777777" w:rsidR="00AF6BB8" w:rsidRDefault="00AF6BB8" w:rsidP="00AF6BB8">
      <w:pPr>
        <w:pStyle w:val="CommentText"/>
      </w:pPr>
      <w:r>
        <w:rPr>
          <w:rStyle w:val="CommentReference"/>
        </w:rPr>
        <w:annotationRef/>
      </w:r>
      <w:r>
        <w:t xml:space="preserve">Is it possible to get matching funds for something like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4FE704" w15:done="0"/>
  <w15:commentEx w15:paraId="6F88514E" w15:done="0"/>
  <w15:commentEx w15:paraId="2CF9A206" w15:done="0"/>
  <w15:commentEx w15:paraId="6CC0C194" w15:done="0"/>
  <w15:commentEx w15:paraId="707E5AF3" w15:done="0"/>
  <w15:commentEx w15:paraId="14FCF84E" w15:done="0"/>
  <w15:commentEx w15:paraId="46A89B5C" w15:done="0"/>
  <w15:commentEx w15:paraId="148DC45A" w15:done="0"/>
  <w15:commentEx w15:paraId="24530F01" w15:done="0"/>
  <w15:commentEx w15:paraId="6F58DE04" w15:done="0"/>
  <w15:commentEx w15:paraId="205A1780" w15:done="0"/>
  <w15:commentEx w15:paraId="41AECEE0" w15:done="0"/>
  <w15:commentEx w15:paraId="0AE41DB6" w15:done="0"/>
  <w15:commentEx w15:paraId="2E18C84F" w15:done="0"/>
  <w15:commentEx w15:paraId="08358703" w15:done="0"/>
  <w15:commentEx w15:paraId="0F068419" w15:done="0"/>
  <w15:commentEx w15:paraId="41A3B49C" w15:done="0"/>
  <w15:commentEx w15:paraId="3F04D72F" w15:done="0"/>
  <w15:commentEx w15:paraId="3E2A4A8F" w15:done="0"/>
  <w15:commentEx w15:paraId="777B19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2F66B" w16cex:dateUtc="2023-11-18T15:38:00Z"/>
  <w16cex:commentExtensible w16cex:durableId="29070667" w16cex:dateUtc="2023-11-21T17:35:00Z"/>
  <w16cex:commentExtensible w16cex:durableId="29083B3B" w16cex:dateUtc="2023-11-22T15:32:00Z"/>
  <w16cex:commentExtensible w16cex:durableId="29070EED" w16cex:dateUtc="2023-11-21T18:11:00Z"/>
  <w16cex:commentExtensible w16cex:durableId="29083B45" w16cex:dateUtc="2023-11-22T15:33:00Z"/>
  <w16cex:commentExtensible w16cex:durableId="29074D6D" w16cex:dateUtc="2023-11-21T22:38:00Z"/>
  <w16cex:commentExtensible w16cex:durableId="29070663" w16cex:dateUtc="2023-11-21T17:35:00Z"/>
  <w16cex:commentExtensible w16cex:durableId="29074E69" w16cex:dateUtc="2023-11-21T22:42:00Z"/>
  <w16cex:commentExtensible w16cex:durableId="29070625" w16cex:dateUtc="2023-11-21T17:34:00Z"/>
  <w16cex:commentExtensible w16cex:durableId="29083C52" w16cex:dateUtc="2023-11-22T15:37:00Z"/>
  <w16cex:commentExtensible w16cex:durableId="29074EA8" w16cex:dateUtc="2023-11-21T22:43:00Z"/>
  <w16cex:commentExtensible w16cex:durableId="2902F0AB" w16cex:dateUtc="2023-11-18T15:13:00Z"/>
  <w16cex:commentExtensible w16cex:durableId="2902F281" w16cex:dateUtc="2023-11-18T15:21:00Z"/>
  <w16cex:commentExtensible w16cex:durableId="2906EF97" w16cex:dateUtc="2023-11-21T15:57:00Z"/>
  <w16cex:commentExtensible w16cex:durableId="29083C6C" w16cex:dateUtc="2023-11-22T15:38:00Z"/>
  <w16cex:commentExtensible w16cex:durableId="2902F4D9" w16cex:dateUtc="2023-11-18T15:21:00Z"/>
  <w16cex:commentExtensible w16cex:durableId="2902EBE8" w16cex:dateUtc="2023-11-18T14:53:00Z"/>
  <w16cex:commentExtensible w16cex:durableId="29083CC4" w16cex:dateUtc="2023-11-22T15:39:00Z"/>
  <w16cex:commentExtensible w16cex:durableId="2902F2BB" w16cex:dateUtc="2023-11-18T15:21:00Z"/>
  <w16cex:commentExtensible w16cex:durableId="2902F2BA" w16cex:dateUtc="2023-11-18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4FE704" w16cid:durableId="2902F66B"/>
  <w16cid:commentId w16cid:paraId="6F88514E" w16cid:durableId="29070667"/>
  <w16cid:commentId w16cid:paraId="2CF9A206" w16cid:durableId="29083B3B"/>
  <w16cid:commentId w16cid:paraId="6CC0C194" w16cid:durableId="29070EED"/>
  <w16cid:commentId w16cid:paraId="707E5AF3" w16cid:durableId="29083B45"/>
  <w16cid:commentId w16cid:paraId="14FCF84E" w16cid:durableId="29074D6D"/>
  <w16cid:commentId w16cid:paraId="46A89B5C" w16cid:durableId="29070663"/>
  <w16cid:commentId w16cid:paraId="148DC45A" w16cid:durableId="29074E69"/>
  <w16cid:commentId w16cid:paraId="24530F01" w16cid:durableId="29070625"/>
  <w16cid:commentId w16cid:paraId="6F58DE04" w16cid:durableId="29083C52"/>
  <w16cid:commentId w16cid:paraId="205A1780" w16cid:durableId="29074EA8"/>
  <w16cid:commentId w16cid:paraId="41AECEE0" w16cid:durableId="2902F0AB"/>
  <w16cid:commentId w16cid:paraId="0AE41DB6" w16cid:durableId="2902F281"/>
  <w16cid:commentId w16cid:paraId="2E18C84F" w16cid:durableId="2906EF97"/>
  <w16cid:commentId w16cid:paraId="08358703" w16cid:durableId="29083C6C"/>
  <w16cid:commentId w16cid:paraId="0F068419" w16cid:durableId="2902F4D9"/>
  <w16cid:commentId w16cid:paraId="41A3B49C" w16cid:durableId="2902EBE8"/>
  <w16cid:commentId w16cid:paraId="3F04D72F" w16cid:durableId="29083CC4"/>
  <w16cid:commentId w16cid:paraId="3E2A4A8F" w16cid:durableId="2902F2BB"/>
  <w16cid:commentId w16cid:paraId="777B19C0" w16cid:durableId="2902F2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8D3A7" w14:textId="77777777" w:rsidR="002A0C30" w:rsidRDefault="002A0C30" w:rsidP="007C41AC">
      <w:pPr>
        <w:spacing w:after="0" w:line="240" w:lineRule="auto"/>
      </w:pPr>
      <w:r>
        <w:separator/>
      </w:r>
    </w:p>
  </w:endnote>
  <w:endnote w:type="continuationSeparator" w:id="0">
    <w:p w14:paraId="0C4DB361" w14:textId="77777777" w:rsidR="002A0C30" w:rsidRDefault="002A0C30" w:rsidP="007C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8C2D3" w14:textId="77777777" w:rsidR="002A0C30" w:rsidRDefault="002A0C30" w:rsidP="007C41AC">
      <w:pPr>
        <w:spacing w:after="0" w:line="240" w:lineRule="auto"/>
      </w:pPr>
      <w:r>
        <w:separator/>
      </w:r>
    </w:p>
  </w:footnote>
  <w:footnote w:type="continuationSeparator" w:id="0">
    <w:p w14:paraId="791C1906" w14:textId="77777777" w:rsidR="002A0C30" w:rsidRDefault="002A0C30" w:rsidP="007C4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E7EBC" w14:textId="6C04F5E8" w:rsidR="007C41AC" w:rsidRPr="007C41AC" w:rsidRDefault="007C41AC" w:rsidP="007C41AC">
    <w:pPr>
      <w:pStyle w:val="Header"/>
      <w:jc w:val="center"/>
      <w:rPr>
        <w:b/>
        <w:bCs/>
      </w:rPr>
    </w:pPr>
    <w:r w:rsidRPr="007C41AC">
      <w:rPr>
        <w:b/>
        <w:bCs/>
      </w:rPr>
      <w:t xml:space="preserve">**DRAFT – DO NOT SHARE OUTSIDE OF CORE TEAM ** - </w:t>
    </w:r>
    <w:r w:rsidR="00FB3FA2">
      <w:rPr>
        <w:b/>
        <w:bCs/>
      </w:rPr>
      <w:t xml:space="preserve">JSD </w:t>
    </w:r>
    <w:r w:rsidRPr="007C41AC">
      <w:rPr>
        <w:b/>
        <w:bCs/>
      </w:rPr>
      <w:t>11/17/23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0500"/>
    <w:multiLevelType w:val="hybridMultilevel"/>
    <w:tmpl w:val="EF86B144"/>
    <w:lvl w:ilvl="0" w:tplc="90381D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560C9D"/>
    <w:multiLevelType w:val="hybridMultilevel"/>
    <w:tmpl w:val="2A460732"/>
    <w:lvl w:ilvl="0" w:tplc="23F6ED2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085017">
    <w:abstractNumId w:val="0"/>
  </w:num>
  <w:num w:numId="2" w16cid:durableId="12077650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ob Douglass">
    <w15:presenceInfo w15:providerId="AD" w15:userId="S::jsdougl@sandia.gov::69698c61-cada-47f9-9f63-6dc286a04f37"/>
  </w15:person>
  <w15:person w15:author="Ivan Deutsch">
    <w15:presenceInfo w15:providerId="AD" w15:userId="S::ideutsch@unm.edu::8671bd28-3eb2-4e95-8f2f-922bd7b416e6"/>
  </w15:person>
  <w15:person w15:author="Douglass, Jake Spencer">
    <w15:presenceInfo w15:providerId="AD" w15:userId="S::jsdougl@sandia.gov::69698c61-cada-47f9-9f63-6dc286a04f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24"/>
    <w:rsid w:val="00055CAF"/>
    <w:rsid w:val="00084E2B"/>
    <w:rsid w:val="00085FD6"/>
    <w:rsid w:val="00191188"/>
    <w:rsid w:val="001D2AEE"/>
    <w:rsid w:val="0027283E"/>
    <w:rsid w:val="002A0C30"/>
    <w:rsid w:val="002A518F"/>
    <w:rsid w:val="002F3B52"/>
    <w:rsid w:val="003704FE"/>
    <w:rsid w:val="00387DA8"/>
    <w:rsid w:val="003C5940"/>
    <w:rsid w:val="003F327E"/>
    <w:rsid w:val="0042451C"/>
    <w:rsid w:val="004603C9"/>
    <w:rsid w:val="004B5D60"/>
    <w:rsid w:val="004F520D"/>
    <w:rsid w:val="0050468E"/>
    <w:rsid w:val="005F2DD3"/>
    <w:rsid w:val="005F36BC"/>
    <w:rsid w:val="0065047A"/>
    <w:rsid w:val="00692953"/>
    <w:rsid w:val="00761898"/>
    <w:rsid w:val="007A6D59"/>
    <w:rsid w:val="007C41AC"/>
    <w:rsid w:val="007F5362"/>
    <w:rsid w:val="00915689"/>
    <w:rsid w:val="009D3727"/>
    <w:rsid w:val="00A84CBB"/>
    <w:rsid w:val="00AF6BB8"/>
    <w:rsid w:val="00CC2307"/>
    <w:rsid w:val="00D91406"/>
    <w:rsid w:val="00E45ADA"/>
    <w:rsid w:val="00EB0E45"/>
    <w:rsid w:val="00EC4C24"/>
    <w:rsid w:val="00F422CE"/>
    <w:rsid w:val="00F472A0"/>
    <w:rsid w:val="00FB3FA2"/>
    <w:rsid w:val="00FD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8A50"/>
  <w15:chartTrackingRefBased/>
  <w15:docId w15:val="{880A5783-1024-4707-B37D-BE9DEFAA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C24"/>
    <w:pPr>
      <w:ind w:left="720"/>
      <w:contextualSpacing/>
    </w:pPr>
  </w:style>
  <w:style w:type="character" w:styleId="CommentReference">
    <w:name w:val="annotation reference"/>
    <w:basedOn w:val="DefaultParagraphFont"/>
    <w:uiPriority w:val="99"/>
    <w:semiHidden/>
    <w:unhideWhenUsed/>
    <w:rsid w:val="004B5D60"/>
    <w:rPr>
      <w:sz w:val="16"/>
      <w:szCs w:val="16"/>
    </w:rPr>
  </w:style>
  <w:style w:type="paragraph" w:styleId="CommentText">
    <w:name w:val="annotation text"/>
    <w:basedOn w:val="Normal"/>
    <w:link w:val="CommentTextChar"/>
    <w:uiPriority w:val="99"/>
    <w:unhideWhenUsed/>
    <w:rsid w:val="004B5D60"/>
    <w:pPr>
      <w:spacing w:line="240" w:lineRule="auto"/>
    </w:pPr>
    <w:rPr>
      <w:sz w:val="20"/>
      <w:szCs w:val="20"/>
    </w:rPr>
  </w:style>
  <w:style w:type="character" w:customStyle="1" w:styleId="CommentTextChar">
    <w:name w:val="Comment Text Char"/>
    <w:basedOn w:val="DefaultParagraphFont"/>
    <w:link w:val="CommentText"/>
    <w:uiPriority w:val="99"/>
    <w:rsid w:val="004B5D60"/>
    <w:rPr>
      <w:sz w:val="20"/>
      <w:szCs w:val="20"/>
    </w:rPr>
  </w:style>
  <w:style w:type="paragraph" w:styleId="CommentSubject">
    <w:name w:val="annotation subject"/>
    <w:basedOn w:val="CommentText"/>
    <w:next w:val="CommentText"/>
    <w:link w:val="CommentSubjectChar"/>
    <w:uiPriority w:val="99"/>
    <w:semiHidden/>
    <w:unhideWhenUsed/>
    <w:rsid w:val="004B5D60"/>
    <w:rPr>
      <w:b/>
      <w:bCs/>
    </w:rPr>
  </w:style>
  <w:style w:type="character" w:customStyle="1" w:styleId="CommentSubjectChar">
    <w:name w:val="Comment Subject Char"/>
    <w:basedOn w:val="CommentTextChar"/>
    <w:link w:val="CommentSubject"/>
    <w:uiPriority w:val="99"/>
    <w:semiHidden/>
    <w:rsid w:val="004B5D60"/>
    <w:rPr>
      <w:b/>
      <w:bCs/>
      <w:sz w:val="20"/>
      <w:szCs w:val="20"/>
    </w:rPr>
  </w:style>
  <w:style w:type="paragraph" w:styleId="Header">
    <w:name w:val="header"/>
    <w:basedOn w:val="Normal"/>
    <w:link w:val="HeaderChar"/>
    <w:uiPriority w:val="99"/>
    <w:unhideWhenUsed/>
    <w:rsid w:val="007C4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1AC"/>
  </w:style>
  <w:style w:type="paragraph" w:styleId="Footer">
    <w:name w:val="footer"/>
    <w:basedOn w:val="Normal"/>
    <w:link w:val="FooterChar"/>
    <w:uiPriority w:val="99"/>
    <w:unhideWhenUsed/>
    <w:rsid w:val="007C4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1AC"/>
  </w:style>
  <w:style w:type="paragraph" w:styleId="Revision">
    <w:name w:val="Revision"/>
    <w:hidden/>
    <w:uiPriority w:val="99"/>
    <w:semiHidden/>
    <w:rsid w:val="003C59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54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73C9B-A38B-4819-8034-9A7EE2161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Douglass</dc:creator>
  <cp:keywords/>
  <dc:description/>
  <cp:lastModifiedBy>Douglass, Jake Spencer</cp:lastModifiedBy>
  <cp:revision>4</cp:revision>
  <dcterms:created xsi:type="dcterms:W3CDTF">2023-11-21T22:53:00Z</dcterms:created>
  <dcterms:modified xsi:type="dcterms:W3CDTF">2023-11-22T15:42:00Z</dcterms:modified>
</cp:coreProperties>
</file>